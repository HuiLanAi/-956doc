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Jingfei</w:t>
      </w:r>
      <w:proofErr w:type="spellEnd"/>
      <w:r w:rsidRPr="006375FC">
        <w:rPr>
          <w:rFonts w:ascii="Times New Roman" w:hAnsi="Times New Roman" w:cs="Times New Roman"/>
          <w:b/>
          <w:bCs/>
          <w:szCs w:val="21"/>
        </w:rPr>
        <w:t xml:space="preserve">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xml:space="preserve">, </w:t>
      </w:r>
      <w:proofErr w:type="spellStart"/>
      <w:r w:rsidRPr="006375FC">
        <w:rPr>
          <w:rFonts w:ascii="Times New Roman" w:hAnsi="Times New Roman" w:cs="Times New Roman"/>
          <w:b/>
          <w:bCs/>
          <w:szCs w:val="21"/>
        </w:rPr>
        <w:t>Jinwei</w:t>
      </w:r>
      <w:proofErr w:type="spellEnd"/>
      <w:r w:rsidRPr="006375FC">
        <w:rPr>
          <w:rFonts w:ascii="Times New Roman" w:hAnsi="Times New Roman" w:cs="Times New Roman"/>
          <w:b/>
          <w:bCs/>
          <w:szCs w:val="21"/>
        </w:rPr>
        <w:t xml:space="preserve">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BC48184" w:rsidR="007D0380" w:rsidRDefault="007D0380" w:rsidP="009F0BD2">
      <w:pPr>
        <w:rPr>
          <w:rFonts w:ascii="Times New Roman" w:hAnsi="Times New Roman" w:cs="Times New Roman"/>
          <w:sz w:val="20"/>
          <w:szCs w:val="20"/>
        </w:rPr>
      </w:pPr>
      <w:commentRangeStart w:id="0"/>
      <w:r>
        <w:rPr>
          <w:rFonts w:ascii="Times New Roman" w:hAnsi="Times New Roman" w:cs="Times New Roman"/>
          <w:sz w:val="20"/>
          <w:szCs w:val="20"/>
        </w:rPr>
        <w:t>Deep convolution neural networks (CNN) have been shown to own unique advantages in acoustic tasks over recurrent neural networks (RNN).</w:t>
      </w:r>
      <w:commentRangeEnd w:id="0"/>
      <w:r w:rsidR="0056718B">
        <w:rPr>
          <w:rStyle w:val="af2"/>
        </w:rPr>
        <w:commentReference w:id="0"/>
      </w:r>
      <w:r>
        <w:rPr>
          <w:rFonts w:ascii="Times New Roman" w:hAnsi="Times New Roman" w:cs="Times New Roman"/>
          <w:sz w:val="20"/>
          <w:szCs w:val="20"/>
        </w:rPr>
        <w:t xml:space="preserve"> However, activation data in convolution neural networks is often indicated in floating format, which is </w:t>
      </w:r>
      <w:del w:id="1" w:author="my" w:date="2020-09-07T08:34:00Z">
        <w:r w:rsidDel="0056718B">
          <w:rPr>
            <w:rFonts w:ascii="Times New Roman" w:hAnsi="Times New Roman" w:cs="Times New Roman"/>
            <w:sz w:val="20"/>
            <w:szCs w:val="20"/>
          </w:rPr>
          <w:delText xml:space="preserve">both </w:delText>
        </w:r>
      </w:del>
      <w:r>
        <w:rPr>
          <w:rFonts w:ascii="Times New Roman" w:hAnsi="Times New Roman" w:cs="Times New Roman"/>
          <w:sz w:val="20"/>
          <w:szCs w:val="20"/>
        </w:rPr>
        <w:t>time-consuming and power-consuming when be computed. Quantization method can turn activation into fix</w:t>
      </w:r>
      <w:ins w:id="2" w:author="my" w:date="2020-09-07T08:34:00Z">
        <w:r w:rsidR="0056718B">
          <w:rPr>
            <w:rFonts w:ascii="Times New Roman" w:hAnsi="Times New Roman" w:cs="Times New Roman" w:hint="eastAsia"/>
            <w:sz w:val="20"/>
            <w:szCs w:val="20"/>
          </w:rPr>
          <w:t>ed</w:t>
        </w:r>
      </w:ins>
      <w:r>
        <w:rPr>
          <w:rFonts w:ascii="Times New Roman" w:hAnsi="Times New Roman" w:cs="Times New Roman"/>
          <w:sz w:val="20"/>
          <w:szCs w:val="20"/>
        </w:rPr>
        <w:t>-point, replacing floating computing into faster and more energy-saving fix</w:t>
      </w:r>
      <w:ins w:id="3" w:author="my" w:date="2020-09-07T08:35:00Z">
        <w:r w:rsidR="0056718B">
          <w:rPr>
            <w:rFonts w:ascii="Times New Roman" w:hAnsi="Times New Roman" w:cs="Times New Roman"/>
            <w:sz w:val="20"/>
            <w:szCs w:val="20"/>
          </w:rPr>
          <w:t>ed</w:t>
        </w:r>
      </w:ins>
      <w:r>
        <w:rPr>
          <w:rFonts w:ascii="Times New Roman" w:hAnsi="Times New Roman" w:cs="Times New Roman"/>
          <w:sz w:val="20"/>
          <w:szCs w:val="20"/>
        </w:rPr>
        <w:t xml:space="preserve">-point computing. </w:t>
      </w:r>
      <w:commentRangeStart w:id="4"/>
      <w:r>
        <w:rPr>
          <w:rFonts w:ascii="Times New Roman" w:hAnsi="Times New Roman" w:cs="Times New Roman"/>
          <w:sz w:val="20"/>
          <w:szCs w:val="20"/>
        </w:rPr>
        <w:t>Based on this method, this article provides a design space searching method to quantize a binary weight neural network.</w:t>
      </w:r>
      <w:commentRangeEnd w:id="4"/>
      <w:r w:rsidR="0056718B">
        <w:rPr>
          <w:rStyle w:val="af2"/>
        </w:rPr>
        <w:commentReference w:id="4"/>
      </w:r>
      <w:r>
        <w:rPr>
          <w:rFonts w:ascii="Times New Roman" w:hAnsi="Times New Roman" w:cs="Times New Roman"/>
          <w:sz w:val="20"/>
          <w:szCs w:val="20"/>
        </w:rPr>
        <w:t xml:space="preserve">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w:t>
      </w:r>
      <w:commentRangeStart w:id="5"/>
      <w:r>
        <w:rPr>
          <w:rFonts w:ascii="Times New Roman" w:hAnsi="Times New Roman" w:cs="Times New Roman"/>
          <w:sz w:val="20"/>
          <w:szCs w:val="20"/>
        </w:rPr>
        <w:t xml:space="preserve">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commentRangeEnd w:id="5"/>
      <w:r w:rsidR="0056718B">
        <w:rPr>
          <w:rStyle w:val="af2"/>
        </w:rPr>
        <w:commentReference w:id="5"/>
      </w:r>
      <w:r>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9"/>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10"/>
          <w:headerReference w:type="default" r:id="rId11"/>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lastRenderedPageBreak/>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t>
      </w:r>
      <w:commentRangeStart w:id="6"/>
      <w:r>
        <w:rPr>
          <w:rFonts w:ascii="Times New Roman" w:hAnsi="Times New Roman" w:cs="Times New Roman"/>
          <w:sz w:val="20"/>
          <w:szCs w:val="20"/>
        </w:rPr>
        <w:t xml:space="preserve">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w:t>
      </w:r>
      <w:commentRangeEnd w:id="6"/>
      <w:r w:rsidR="0056718B">
        <w:rPr>
          <w:rStyle w:val="af2"/>
        </w:rPr>
        <w:commentReference w:id="6"/>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 xml:space="preserve">Tom S, et al 2016; </w:t>
      </w:r>
      <w:proofErr w:type="spellStart"/>
      <w:r w:rsidR="0081605A" w:rsidRPr="00AF45E4">
        <w:rPr>
          <w:rFonts w:ascii="Times New Roman" w:hAnsi="Times New Roman" w:cs="Times New Roman"/>
          <w:sz w:val="20"/>
          <w:szCs w:val="20"/>
        </w:rPr>
        <w:t>Muckenhirn</w:t>
      </w:r>
      <w:proofErr w:type="spellEnd"/>
      <w:r w:rsidR="0081605A" w:rsidRPr="00AF45E4">
        <w:rPr>
          <w:rFonts w:ascii="Times New Roman" w:hAnsi="Times New Roman" w:cs="Times New Roman"/>
          <w:sz w:val="20"/>
          <w:szCs w:val="20"/>
        </w:rPr>
        <w:t xml:space="preserve"> H, et al, 2018; </w:t>
      </w:r>
      <w:proofErr w:type="spellStart"/>
      <w:r w:rsidR="0081605A" w:rsidRPr="00AF45E4">
        <w:rPr>
          <w:rFonts w:ascii="Times New Roman" w:hAnsi="Times New Roman" w:cs="Times New Roman"/>
          <w:sz w:val="20"/>
          <w:szCs w:val="20"/>
        </w:rPr>
        <w:t>Palaz</w:t>
      </w:r>
      <w:proofErr w:type="spellEnd"/>
      <w:r w:rsidR="0081605A" w:rsidRPr="00AF45E4">
        <w:rPr>
          <w:rFonts w:ascii="Times New Roman" w:hAnsi="Times New Roman" w:cs="Times New Roman"/>
          <w:sz w:val="20"/>
          <w:szCs w:val="20"/>
        </w:rPr>
        <w:t xml:space="preserve">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lastRenderedPageBreak/>
        <w:t xml:space="preserve">maps or feature matrixes by wave-filtering algorithms (such as </w:t>
      </w:r>
      <w:r w:rsidRPr="00F9196C">
        <w:rPr>
          <w:rFonts w:ascii="Times New Roman" w:hAnsi="Times New Roman" w:cs="Times New Roman"/>
          <w:sz w:val="20"/>
          <w:szCs w:val="20"/>
        </w:rPr>
        <w:t xml:space="preserve">Mel Frequency </w:t>
      </w:r>
      <w:proofErr w:type="spellStart"/>
      <w:r w:rsidRPr="00F9196C">
        <w:rPr>
          <w:rFonts w:ascii="Times New Roman" w:hAnsi="Times New Roman" w:cs="Times New Roman"/>
          <w:sz w:val="20"/>
          <w:szCs w:val="20"/>
        </w:rPr>
        <w:t>Cepstral</w:t>
      </w:r>
      <w:proofErr w:type="spellEnd"/>
      <w:r w:rsidRPr="00F9196C">
        <w:rPr>
          <w:rFonts w:ascii="Times New Roman" w:hAnsi="Times New Roman" w:cs="Times New Roman"/>
          <w:sz w:val="20"/>
          <w:szCs w:val="20"/>
        </w:rPr>
        <w:t xml:space="preserve">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w:t>
      </w:r>
      <w:proofErr w:type="spellStart"/>
      <w:r w:rsidR="00910DEE" w:rsidRPr="00AF45E4">
        <w:rPr>
          <w:rFonts w:ascii="Times New Roman" w:hAnsi="Times New Roman" w:cs="Times New Roman"/>
          <w:sz w:val="20"/>
          <w:szCs w:val="20"/>
        </w:rPr>
        <w:t>Pakyurek</w:t>
      </w:r>
      <w:commentRangeStart w:id="7"/>
      <w:proofErr w:type="spellEnd"/>
      <w:r w:rsidR="00910DEE" w:rsidRPr="00AF45E4">
        <w:rPr>
          <w:rFonts w:ascii="Times New Roman" w:hAnsi="Times New Roman" w:cs="Times New Roman"/>
          <w:sz w:val="20"/>
          <w:szCs w:val="20"/>
        </w:rPr>
        <w:t xml:space="preserve"> M,, </w:t>
      </w:r>
      <w:commentRangeEnd w:id="7"/>
      <w:r w:rsidR="0056718B">
        <w:rPr>
          <w:rStyle w:val="af2"/>
        </w:rPr>
        <w:commentReference w:id="7"/>
      </w:r>
      <w:r w:rsidR="00910DEE" w:rsidRPr="00AF45E4">
        <w:rPr>
          <w:rFonts w:ascii="Times New Roman" w:hAnsi="Times New Roman" w:cs="Times New Roman"/>
          <w:sz w:val="20"/>
          <w:szCs w:val="20"/>
        </w:rPr>
        <w:t>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proofErr w:type="spellStart"/>
      <w:r w:rsidR="00836FB2" w:rsidRPr="00772141">
        <w:rPr>
          <w:rFonts w:ascii="Times New Roman" w:hAnsi="Times New Roman" w:cs="Times New Roman"/>
          <w:kern w:val="0"/>
          <w:sz w:val="20"/>
          <w:szCs w:val="20"/>
        </w:rPr>
        <w:t>Jyrki</w:t>
      </w:r>
      <w:proofErr w:type="spellEnd"/>
      <w:r w:rsidR="00836FB2" w:rsidRPr="00772141">
        <w:rPr>
          <w:rFonts w:ascii="Times New Roman" w:hAnsi="Times New Roman" w:cs="Times New Roman"/>
          <w:kern w:val="0"/>
          <w:sz w:val="20"/>
          <w:szCs w:val="20"/>
        </w:rPr>
        <w:t xml:space="preserve"> </w:t>
      </w:r>
      <w:proofErr w:type="spellStart"/>
      <w:r w:rsidR="00836FB2" w:rsidRPr="00772141">
        <w:rPr>
          <w:rFonts w:ascii="Times New Roman" w:hAnsi="Times New Roman" w:cs="Times New Roman"/>
          <w:kern w:val="0"/>
          <w:sz w:val="20"/>
          <w:szCs w:val="20"/>
        </w:rPr>
        <w:t>Kivinen</w:t>
      </w:r>
      <w:proofErr w:type="spellEnd"/>
      <w:r w:rsidR="00836FB2" w:rsidRPr="00772141">
        <w:rPr>
          <w:rFonts w:ascii="Times New Roman" w:hAnsi="Times New Roman" w:cs="Times New Roman"/>
          <w:kern w:val="0"/>
          <w:sz w:val="20"/>
          <w:szCs w:val="20"/>
        </w:rPr>
        <w:t xml:space="preserve">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proofErr w:type="spellStart"/>
      <w:r w:rsidR="00A00D12" w:rsidRPr="00772141">
        <w:rPr>
          <w:rFonts w:ascii="Times New Roman" w:hAnsi="Times New Roman" w:cs="Times New Roman"/>
          <w:kern w:val="0"/>
          <w:sz w:val="20"/>
          <w:szCs w:val="20"/>
        </w:rPr>
        <w:t>Dundar</w:t>
      </w:r>
      <w:proofErr w:type="spellEnd"/>
      <w:r w:rsidR="00A00D12" w:rsidRPr="00772141">
        <w:rPr>
          <w:rFonts w:ascii="Times New Roman" w:hAnsi="Times New Roman" w:cs="Times New Roman"/>
          <w:kern w:val="0"/>
          <w:sz w:val="20"/>
          <w:szCs w:val="20"/>
        </w:rPr>
        <w:t xml:space="preserve">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proofErr w:type="spellStart"/>
      <w:r w:rsidR="00C506BB" w:rsidRPr="00772141">
        <w:rPr>
          <w:rFonts w:ascii="Times New Roman" w:hAnsi="Times New Roman" w:cs="Times New Roman"/>
          <w:kern w:val="0"/>
          <w:sz w:val="20"/>
          <w:szCs w:val="20"/>
        </w:rPr>
        <w:t>Guo</w:t>
      </w:r>
      <w:proofErr w:type="spellEnd"/>
      <w:r w:rsidR="00C506BB" w:rsidRPr="00772141">
        <w:rPr>
          <w:rFonts w:ascii="Times New Roman" w:hAnsi="Times New Roman" w:cs="Times New Roman"/>
          <w:kern w:val="0"/>
          <w:sz w:val="20"/>
          <w:szCs w:val="20"/>
        </w:rPr>
        <w:t xml:space="preserve">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w:t>
      </w:r>
      <w:proofErr w:type="spellStart"/>
      <w:r w:rsidR="00124FBA" w:rsidRPr="00124FBA">
        <w:rPr>
          <w:rFonts w:ascii="Times New Roman" w:hAnsi="Times New Roman" w:cs="Times New Roman"/>
          <w:sz w:val="20"/>
          <w:szCs w:val="20"/>
        </w:rPr>
        <w:t>Nvidia’s</w:t>
      </w:r>
      <w:proofErr w:type="spellEnd"/>
      <w:r w:rsidR="00124FBA" w:rsidRPr="00124FBA">
        <w:rPr>
          <w:rFonts w:ascii="Times New Roman" w:hAnsi="Times New Roman" w:cs="Times New Roman"/>
          <w:sz w:val="20"/>
          <w:szCs w:val="20"/>
        </w:rPr>
        <w:t xml:space="preserve">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proofErr w:type="spellStart"/>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w:t>
      </w:r>
      <w:proofErr w:type="spellEnd"/>
      <w:r w:rsidR="00124FBA" w:rsidRPr="00124FBA">
        <w:rPr>
          <w:rFonts w:ascii="Times New Roman" w:hAnsi="Times New Roman" w:cs="Times New Roman"/>
          <w:sz w:val="20"/>
          <w:szCs w:val="20"/>
        </w:rPr>
        <w:t>.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 xml:space="preserve">Compared with CPU and GPU, </w:t>
      </w:r>
      <w:commentRangeStart w:id="8"/>
      <w:r w:rsidRPr="0044381F">
        <w:rPr>
          <w:rFonts w:ascii="Times New Roman" w:hAnsi="Times New Roman" w:cs="Times New Roman"/>
          <w:sz w:val="20"/>
          <w:szCs w:val="20"/>
        </w:rPr>
        <w:t>ASIC and FPGA are more suitable to accelerate a specific task for their reconfigurable feature</w:t>
      </w:r>
      <w:commentRangeEnd w:id="8"/>
      <w:r w:rsidR="005E796D">
        <w:rPr>
          <w:rStyle w:val="af2"/>
        </w:rPr>
        <w:commentReference w:id="8"/>
      </w:r>
      <w:r w:rsidRPr="0044381F">
        <w:rPr>
          <w:rFonts w:ascii="Times New Roman" w:hAnsi="Times New Roman" w:cs="Times New Roman"/>
          <w:sz w:val="20"/>
          <w:szCs w:val="20"/>
        </w:rPr>
        <w:t xml:space="preserve">. These reconfigurable platforms can be customized by setting pipeline and expanding parallelism degree, lowering power consumption and raising computing performance. Although ASIC owns huge advantages over FPGA on power and speed, expensive designing and manufacturing cost limits </w:t>
      </w:r>
      <w:proofErr w:type="gramStart"/>
      <w:r w:rsidRPr="0044381F">
        <w:rPr>
          <w:rFonts w:ascii="Times New Roman" w:hAnsi="Times New Roman" w:cs="Times New Roman"/>
          <w:sz w:val="20"/>
          <w:szCs w:val="20"/>
        </w:rPr>
        <w:t>it’s</w:t>
      </w:r>
      <w:proofErr w:type="gramEnd"/>
      <w:r w:rsidRPr="0044381F">
        <w:rPr>
          <w:rFonts w:ascii="Times New Roman" w:hAnsi="Times New Roman" w:cs="Times New Roman"/>
          <w:sz w:val="20"/>
          <w:szCs w:val="20"/>
        </w:rPr>
        <w:t xml:space="preserve"> general application. On the contrast, FPGA keeps a good balance between performance, power, flexibility and expense due to programmable feature and mature industry design. Now, FPGA has been widely used in cloud computing and intelligence computing by Microsoft, Amazon and </w:t>
      </w:r>
      <w:proofErr w:type="spellStart"/>
      <w:r w:rsidRPr="0044381F">
        <w:rPr>
          <w:rFonts w:ascii="Times New Roman" w:hAnsi="Times New Roman" w:cs="Times New Roman"/>
          <w:sz w:val="20"/>
          <w:szCs w:val="20"/>
        </w:rPr>
        <w:t>Alibaba</w:t>
      </w:r>
      <w:proofErr w:type="spellEnd"/>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proofErr w:type="spellStart"/>
      <w:r w:rsidR="00F20740" w:rsidRPr="00772141">
        <w:rPr>
          <w:rFonts w:ascii="Times New Roman" w:hAnsi="Times New Roman" w:cs="Times New Roman"/>
          <w:kern w:val="0"/>
          <w:sz w:val="20"/>
          <w:szCs w:val="20"/>
        </w:rPr>
        <w:t>Gwennap</w:t>
      </w:r>
      <w:proofErr w:type="spellEnd"/>
      <w:r w:rsidR="00F20740" w:rsidRPr="00772141">
        <w:rPr>
          <w:rFonts w:ascii="Times New Roman" w:hAnsi="Times New Roman" w:cs="Times New Roman"/>
          <w:kern w:val="0"/>
          <w:sz w:val="20"/>
          <w:szCs w:val="20"/>
        </w:rPr>
        <w:t xml:space="preserve"> L</w:t>
      </w:r>
      <w:r w:rsidR="00F20740">
        <w:rPr>
          <w:rFonts w:ascii="Times New Roman" w:hAnsi="Times New Roman" w:cs="Times New Roman"/>
          <w:kern w:val="0"/>
          <w:sz w:val="20"/>
          <w:szCs w:val="20"/>
        </w:rPr>
        <w:t xml:space="preserve">, et al, 2017; </w:t>
      </w:r>
      <w:proofErr w:type="spellStart"/>
      <w:r w:rsidR="002D1E2E" w:rsidRPr="00772141">
        <w:rPr>
          <w:rFonts w:ascii="Times New Roman" w:hAnsi="Times New Roman" w:cs="Times New Roman"/>
          <w:kern w:val="0"/>
          <w:sz w:val="20"/>
          <w:szCs w:val="20"/>
        </w:rPr>
        <w:t>Turan</w:t>
      </w:r>
      <w:proofErr w:type="spellEnd"/>
      <w:r w:rsidR="002D1E2E" w:rsidRPr="00772141">
        <w:rPr>
          <w:rFonts w:ascii="Times New Roman" w:hAnsi="Times New Roman" w:cs="Times New Roman"/>
          <w:kern w:val="0"/>
          <w:sz w:val="20"/>
          <w:szCs w:val="20"/>
        </w:rPr>
        <w:t xml:space="preserve">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lastRenderedPageBreak/>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proofErr w:type="gramStart"/>
      <w:r>
        <w:rPr>
          <w:rFonts w:ascii="Times New Roman" w:hAnsi="Times New Roman" w:cs="Times New Roman"/>
          <w:sz w:val="20"/>
          <w:szCs w:val="20"/>
        </w:rPr>
        <w:t>T</w:t>
      </w:r>
      <w:r w:rsidRPr="00F9196C">
        <w:rPr>
          <w:rFonts w:ascii="Times New Roman" w:hAnsi="Times New Roman" w:cs="Times New Roman"/>
          <w:sz w:val="20"/>
          <w:szCs w:val="20"/>
        </w:rPr>
        <w:t>ypical</w:t>
      </w:r>
      <w:proofErr w:type="gramEnd"/>
      <w:r w:rsidRPr="00F9196C">
        <w:rPr>
          <w:rFonts w:ascii="Times New Roman" w:hAnsi="Times New Roman" w:cs="Times New Roman"/>
          <w:sz w:val="20"/>
          <w:szCs w:val="20"/>
        </w:rPr>
        <w:t xml:space="preserve"> deep convolution neural networ</w:t>
      </w:r>
      <w:commentRangeStart w:id="9"/>
      <w:r w:rsidRPr="00F9196C">
        <w:rPr>
          <w:rFonts w:ascii="Times New Roman" w:hAnsi="Times New Roman" w:cs="Times New Roman"/>
          <w:sz w:val="20"/>
          <w:szCs w:val="20"/>
        </w:rPr>
        <w:t>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To implement this power-efficient sound classification computation platf</w:t>
      </w:r>
      <w:commentRangeEnd w:id="9"/>
      <w:r w:rsidR="005E796D">
        <w:rPr>
          <w:rStyle w:val="af2"/>
        </w:rPr>
        <w:commentReference w:id="9"/>
      </w:r>
      <w:r w:rsidRPr="00466345">
        <w:rPr>
          <w:rFonts w:ascii="Times New Roman" w:hAnsi="Times New Roman" w:cs="Times New Roman"/>
          <w:sz w:val="20"/>
          <w:szCs w:val="20"/>
        </w:rPr>
        <w:t xml:space="preserve">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53646C13"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w:t>
      </w:r>
      <w:commentRangeStart w:id="10"/>
      <w:r w:rsidR="00D4192C" w:rsidRPr="00F9196C">
        <w:rPr>
          <w:rFonts w:ascii="Times New Roman" w:hAnsi="Times New Roman" w:cs="Times New Roman"/>
          <w:sz w:val="20"/>
          <w:szCs w:val="20"/>
        </w:rPr>
        <w:t>float-</w:t>
      </w:r>
      <w:del w:id="11" w:author="my" w:date="2020-09-07T09:05:00Z">
        <w:r w:rsidR="00D4192C" w:rsidRPr="00F9196C" w:rsidDel="005E796D">
          <w:rPr>
            <w:rFonts w:ascii="Times New Roman" w:hAnsi="Times New Roman" w:cs="Times New Roman"/>
            <w:sz w:val="20"/>
            <w:szCs w:val="20"/>
          </w:rPr>
          <w:delText>type</w:delText>
        </w:r>
        <w:commentRangeEnd w:id="10"/>
        <w:r w:rsidR="005E796D" w:rsidDel="005E796D">
          <w:rPr>
            <w:rStyle w:val="af2"/>
          </w:rPr>
          <w:commentReference w:id="10"/>
        </w:r>
        <w:r w:rsidR="00D4192C" w:rsidRPr="00F9196C" w:rsidDel="005E796D">
          <w:rPr>
            <w:rFonts w:ascii="Times New Roman" w:hAnsi="Times New Roman" w:cs="Times New Roman"/>
            <w:sz w:val="20"/>
            <w:szCs w:val="20"/>
          </w:rPr>
          <w:delText xml:space="preserve"> </w:delText>
        </w:r>
      </w:del>
      <w:ins w:id="12" w:author="my" w:date="2020-09-07T09:05:00Z">
        <w:r w:rsidR="005E796D">
          <w:rPr>
            <w:rFonts w:ascii="Times New Roman" w:hAnsi="Times New Roman" w:cs="Times New Roman"/>
            <w:sz w:val="20"/>
            <w:szCs w:val="20"/>
          </w:rPr>
          <w:t>point</w:t>
        </w:r>
        <w:r w:rsidR="005E796D" w:rsidRPr="00F9196C">
          <w:rPr>
            <w:rFonts w:ascii="Times New Roman" w:hAnsi="Times New Roman" w:cs="Times New Roman"/>
            <w:sz w:val="20"/>
            <w:szCs w:val="20"/>
          </w:rPr>
          <w:t xml:space="preserve"> </w:t>
        </w:r>
      </w:ins>
      <w:r w:rsidR="00D4192C" w:rsidRPr="00F9196C">
        <w:rPr>
          <w:rFonts w:ascii="Times New Roman" w:hAnsi="Times New Roman" w:cs="Times New Roman"/>
          <w:sz w:val="20"/>
          <w:szCs w:val="20"/>
        </w:rPr>
        <w:t>feature data into fix</w:t>
      </w:r>
      <w:ins w:id="13" w:author="my" w:date="2020-09-07T09:05:00Z">
        <w:r w:rsidR="005E796D">
          <w:rPr>
            <w:rFonts w:ascii="Times New Roman" w:hAnsi="Times New Roman" w:cs="Times New Roman"/>
            <w:sz w:val="20"/>
            <w:szCs w:val="20"/>
          </w:rPr>
          <w:t>ed</w:t>
        </w:r>
      </w:ins>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w:t>
      </w:r>
      <w:commentRangeStart w:id="14"/>
      <w:proofErr w:type="spellStart"/>
      <w:r w:rsidR="00484567">
        <w:rPr>
          <w:rFonts w:ascii="Times New Roman" w:hAnsi="Times New Roman" w:cs="Times New Roman"/>
          <w:sz w:val="20"/>
          <w:szCs w:val="20"/>
        </w:rPr>
        <w:t>sperate</w:t>
      </w:r>
      <w:commentRangeEnd w:id="14"/>
      <w:proofErr w:type="spellEnd"/>
      <w:r w:rsidR="005E796D">
        <w:rPr>
          <w:rStyle w:val="af2"/>
        </w:rPr>
        <w:commentReference w:id="14"/>
      </w:r>
      <w:r w:rsidR="00484567">
        <w:rPr>
          <w:rFonts w:ascii="Times New Roman" w:hAnsi="Times New Roman" w:cs="Times New Roman"/>
          <w:sz w:val="20"/>
          <w:szCs w:val="20"/>
        </w:rPr>
        <w:t xml:space="preserve"> </w:t>
      </w:r>
      <w:commentRangeStart w:id="15"/>
      <w:r w:rsidR="00484567">
        <w:rPr>
          <w:rFonts w:ascii="Times New Roman" w:hAnsi="Times New Roman" w:cs="Times New Roman"/>
          <w:sz w:val="20"/>
          <w:szCs w:val="20"/>
        </w:rPr>
        <w:t>middle result</w:t>
      </w:r>
      <w:commentRangeEnd w:id="15"/>
      <w:r w:rsidR="005E796D">
        <w:rPr>
          <w:rStyle w:val="af2"/>
        </w:rPr>
        <w:commentReference w:id="15"/>
      </w:r>
      <w:r w:rsidR="00484567">
        <w:rPr>
          <w:rFonts w:ascii="Times New Roman" w:hAnsi="Times New Roman" w:cs="Times New Roman"/>
          <w:sz w:val="20"/>
          <w:szCs w:val="20"/>
        </w:rPr>
        <w:t xml:space="preserve">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w:t>
      </w:r>
      <w:commentRangeStart w:id="16"/>
      <w:r w:rsidR="0014182D" w:rsidRPr="00F9196C">
        <w:rPr>
          <w:rFonts w:ascii="Times New Roman" w:hAnsi="Times New Roman" w:cs="Times New Roman"/>
          <w:sz w:val="20"/>
          <w:szCs w:val="20"/>
        </w:rPr>
        <w:t>PE BWN</w:t>
      </w:r>
      <w:commentRangeEnd w:id="16"/>
      <w:r w:rsidR="005E796D">
        <w:rPr>
          <w:rStyle w:val="af2"/>
        </w:rPr>
        <w:commentReference w:id="16"/>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commentRangeStart w:id="17"/>
      <w:r w:rsidR="00D6631B" w:rsidRPr="00F9196C">
        <w:rPr>
          <w:rFonts w:ascii="Times New Roman" w:hAnsi="Times New Roman" w:cs="Times New Roman"/>
          <w:sz w:val="20"/>
          <w:szCs w:val="20"/>
        </w:rPr>
        <w:t>under single thread, multi-thread and multi-node</w:t>
      </w:r>
      <w:commentRangeEnd w:id="17"/>
      <w:r w:rsidR="00B67304">
        <w:rPr>
          <w:rStyle w:val="af2"/>
        </w:rPr>
        <w:commentReference w:id="17"/>
      </w:r>
      <w:r w:rsidR="00D6631B" w:rsidRPr="00F9196C">
        <w:rPr>
          <w:rFonts w:ascii="Times New Roman" w:hAnsi="Times New Roman" w:cs="Times New Roman"/>
          <w:sz w:val="20"/>
          <w:szCs w:val="20"/>
        </w:rPr>
        <w:t xml:space="preserv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proofErr w:type="spellStart"/>
      <w:r w:rsidRPr="00772141">
        <w:rPr>
          <w:rFonts w:ascii="Times New Roman" w:hAnsi="Times New Roman" w:cs="Times New Roman"/>
          <w:kern w:val="0"/>
          <w:sz w:val="20"/>
          <w:szCs w:val="20"/>
        </w:rPr>
        <w:t>Matthieu</w:t>
      </w:r>
      <w:proofErr w:type="spellEnd"/>
      <w:r w:rsidRPr="00772141">
        <w:rPr>
          <w:rFonts w:ascii="Times New Roman" w:hAnsi="Times New Roman" w:cs="Times New Roman"/>
          <w:kern w:val="0"/>
          <w:sz w:val="20"/>
          <w:szCs w:val="20"/>
        </w:rPr>
        <w:t xml:space="preserve">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proofErr w:type="spellStart"/>
      <w:r w:rsidR="004126A8" w:rsidRPr="00772141">
        <w:rPr>
          <w:rFonts w:ascii="Times New Roman" w:hAnsi="Times New Roman" w:cs="Times New Roman"/>
          <w:kern w:val="0"/>
          <w:sz w:val="20"/>
          <w:szCs w:val="20"/>
        </w:rPr>
        <w:t>Matthieu</w:t>
      </w:r>
      <w:proofErr w:type="spellEnd"/>
      <w:r w:rsidR="004126A8" w:rsidRPr="00772141">
        <w:rPr>
          <w:rFonts w:ascii="Times New Roman" w:hAnsi="Times New Roman" w:cs="Times New Roman"/>
          <w:kern w:val="0"/>
          <w:sz w:val="20"/>
          <w:szCs w:val="20"/>
        </w:rPr>
        <w:t xml:space="preserve">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w:t>
      </w:r>
      <w:proofErr w:type="spellStart"/>
      <w:r w:rsidR="008A14A7">
        <w:rPr>
          <w:rFonts w:ascii="Times New Roman" w:hAnsi="Times New Roman" w:cs="Times New Roman"/>
          <w:sz w:val="20"/>
          <w:szCs w:val="20"/>
        </w:rPr>
        <w:t>VGGNet</w:t>
      </w:r>
      <w:proofErr w:type="spellEnd"/>
      <w:r w:rsidR="008A14A7">
        <w:rPr>
          <w:rFonts w:ascii="Times New Roman" w:hAnsi="Times New Roman" w:cs="Times New Roman"/>
          <w:sz w:val="20"/>
          <w:szCs w:val="20"/>
        </w:rPr>
        <w:t xml:space="preserve">, great numerical precision loss </w:t>
      </w:r>
      <w:commentRangeStart w:id="18"/>
      <w:r w:rsidR="008A14A7">
        <w:rPr>
          <w:rFonts w:ascii="Times New Roman" w:hAnsi="Times New Roman" w:cs="Times New Roman"/>
          <w:sz w:val="20"/>
          <w:szCs w:val="20"/>
        </w:rPr>
        <w:t>would</w:t>
      </w:r>
      <w:commentRangeEnd w:id="18"/>
      <w:r w:rsidR="00B67304">
        <w:rPr>
          <w:rStyle w:val="af2"/>
        </w:rPr>
        <w:commentReference w:id="18"/>
      </w:r>
      <w:r w:rsidR="008A14A7">
        <w:rPr>
          <w:rFonts w:ascii="Times New Roman" w:hAnsi="Times New Roman" w:cs="Times New Roman"/>
          <w:sz w:val="20"/>
          <w:szCs w:val="20"/>
        </w:rPr>
        <w:t xml:space="preserve"> be </w:t>
      </w:r>
      <w:r w:rsidR="008A14A7">
        <w:rPr>
          <w:rFonts w:ascii="Times New Roman" w:hAnsi="Times New Roman" w:cs="Times New Roman"/>
          <w:sz w:val="20"/>
          <w:szCs w:val="20"/>
        </w:rPr>
        <w:lastRenderedPageBreak/>
        <w:t>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proofErr w:type="spellStart"/>
      <w:r w:rsidR="002A1A92" w:rsidRPr="00772141">
        <w:rPr>
          <w:rFonts w:ascii="Times New Roman" w:hAnsi="Times New Roman" w:cs="Times New Roman"/>
          <w:kern w:val="0"/>
          <w:sz w:val="20"/>
          <w:szCs w:val="20"/>
        </w:rPr>
        <w:t>Xu</w:t>
      </w:r>
      <w:proofErr w:type="spellEnd"/>
      <w:r w:rsidR="002A1A92" w:rsidRPr="00772141">
        <w:rPr>
          <w:rFonts w:ascii="Times New Roman" w:hAnsi="Times New Roman" w:cs="Times New Roman"/>
          <w:kern w:val="0"/>
          <w:sz w:val="20"/>
          <w:szCs w:val="20"/>
        </w:rPr>
        <w:t xml:space="preserve">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In this situation, turning floating data into </w:t>
      </w:r>
      <w:commentRangeStart w:id="19"/>
      <w:r w:rsidR="008A14A7">
        <w:rPr>
          <w:rFonts w:ascii="Times New Roman" w:hAnsi="Times New Roman" w:cs="Times New Roman"/>
          <w:sz w:val="20"/>
          <w:szCs w:val="20"/>
        </w:rPr>
        <w:t>fix</w:t>
      </w:r>
      <w:commentRangeEnd w:id="19"/>
      <w:r w:rsidR="00B67304">
        <w:rPr>
          <w:rStyle w:val="af2"/>
        </w:rPr>
        <w:commentReference w:id="19"/>
      </w:r>
      <w:r w:rsidR="008A14A7">
        <w:rPr>
          <w:rFonts w:ascii="Times New Roman" w:hAnsi="Times New Roman" w:cs="Times New Roman"/>
          <w:sz w:val="20"/>
          <w:szCs w:val="20"/>
        </w:rPr>
        <w:t xml:space="preserve">-point format can keep a good balance between computing performance and model accuracy: </w:t>
      </w:r>
      <w:commentRangeStart w:id="20"/>
      <w:r w:rsidR="008A14A7">
        <w:rPr>
          <w:rFonts w:ascii="Times New Roman" w:hAnsi="Times New Roman" w:cs="Times New Roman"/>
          <w:sz w:val="20"/>
          <w:szCs w:val="20"/>
        </w:rPr>
        <w:t>fix</w:t>
      </w:r>
      <w:commentRangeEnd w:id="20"/>
      <w:r w:rsidR="00B67304">
        <w:rPr>
          <w:rStyle w:val="af2"/>
        </w:rPr>
        <w:commentReference w:id="20"/>
      </w:r>
      <w:r w:rsidR="008A14A7">
        <w:rPr>
          <w:rFonts w:ascii="Times New Roman" w:hAnsi="Times New Roman" w:cs="Times New Roman"/>
          <w:sz w:val="20"/>
          <w:szCs w:val="20"/>
        </w:rPr>
        <w:t>-point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Pr="00B67304" w:rsidRDefault="007D4F7E" w:rsidP="007A3A07">
      <w:pPr>
        <w:ind w:right="500"/>
        <w:jc w:val="right"/>
        <w:rPr>
          <w:rFonts w:ascii="Times New Roman" w:hAnsi="Times New Roman" w:cs="Times New Roman"/>
          <w:b/>
          <w:sz w:val="20"/>
          <w:szCs w:val="20"/>
        </w:rPr>
        <w:sectPr w:rsidR="007D4F7E" w:rsidRPr="00B67304"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lastRenderedPageBreak/>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 xml:space="preserve">Model Architecture and Weight </w:t>
      </w:r>
      <w:proofErr w:type="spellStart"/>
      <w:r w:rsidR="002F2984">
        <w:rPr>
          <w:rFonts w:ascii="Times New Roman" w:hAnsi="Times New Roman" w:cs="Times New Roman"/>
          <w:b/>
          <w:sz w:val="20"/>
          <w:szCs w:val="20"/>
        </w:rPr>
        <w:t>Binarization</w:t>
      </w:r>
      <w:proofErr w:type="spellEnd"/>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This CNN-based speech recognition model is trained on </w:t>
      </w:r>
      <w:proofErr w:type="spellStart"/>
      <w:r w:rsidRPr="00F9196C">
        <w:rPr>
          <w:rFonts w:ascii="Times New Roman" w:hAnsi="Times New Roman" w:cs="Times New Roman"/>
          <w:sz w:val="20"/>
          <w:szCs w:val="20"/>
        </w:rPr>
        <w:t>Tensorflow</w:t>
      </w:r>
      <w:proofErr w:type="spellEnd"/>
      <w:r w:rsidRPr="00F9196C">
        <w:rPr>
          <w:rFonts w:ascii="Times New Roman" w:hAnsi="Times New Roman" w:cs="Times New Roman"/>
          <w:sz w:val="20"/>
          <w:szCs w:val="20"/>
        </w:rPr>
        <w:t xml:space="preserve">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lastRenderedPageBreak/>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w:t>
      </w:r>
      <w:commentRangeStart w:id="21"/>
      <w:r w:rsidRPr="00F9196C">
        <w:rPr>
          <w:rFonts w:ascii="Times New Roman" w:hAnsi="Times New Roman" w:cs="Times New Roman"/>
          <w:sz w:val="20"/>
          <w:szCs w:val="20"/>
        </w:rPr>
        <w:t>oat-typ</w:t>
      </w:r>
      <w:commentRangeEnd w:id="21"/>
      <w:r w:rsidR="007151C1">
        <w:rPr>
          <w:rStyle w:val="af2"/>
        </w:rPr>
        <w:commentReference w:id="21"/>
      </w:r>
      <w:r w:rsidRPr="00F9196C">
        <w:rPr>
          <w:rFonts w:ascii="Times New Roman" w:hAnsi="Times New Roman" w:cs="Times New Roman"/>
          <w:sz w:val="20"/>
          <w:szCs w:val="20"/>
        </w:rPr>
        <w:t>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 xml:space="preserve">ia </w:t>
      </w:r>
      <w:proofErr w:type="spellStart"/>
      <w:r w:rsidRPr="007A4FF0">
        <w:rPr>
          <w:rFonts w:ascii="Times New Roman" w:hAnsi="Times New Roman" w:cs="Times New Roman"/>
          <w:sz w:val="20"/>
          <w:szCs w:val="20"/>
        </w:rPr>
        <w:t>softmax</w:t>
      </w:r>
      <w:proofErr w:type="spellEnd"/>
      <w:r w:rsidRPr="007A4FF0">
        <w:rPr>
          <w:rFonts w:ascii="Times New Roman" w:hAnsi="Times New Roman" w:cs="Times New Roman"/>
          <w:sz w:val="20"/>
          <w:szCs w:val="20"/>
        </w:rPr>
        <w:t xml:space="preserve">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lastRenderedPageBreak/>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proofErr w:type="spellStart"/>
      <w:r w:rsidRPr="00F9196C">
        <w:rPr>
          <w:rFonts w:ascii="Times New Roman" w:hAnsi="Times New Roman" w:cs="Times New Roman"/>
          <w:sz w:val="20"/>
          <w:szCs w:val="20"/>
        </w:rPr>
        <w:t>tanh</w:t>
      </w:r>
      <w:proofErr w:type="spellEnd"/>
      <w:r w:rsidRPr="00F9196C">
        <w:rPr>
          <w:rFonts w:ascii="Times New Roman" w:hAnsi="Times New Roman" w:cs="Times New Roman"/>
          <w:sz w:val="20"/>
          <w:szCs w:val="20"/>
        </w:rPr>
        <w:t xml:space="preserve">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22"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185.5pt" o:ole="">
            <v:imagedata r:id="rId12" o:title=""/>
          </v:shape>
          <o:OLEObject Type="Embed" ProgID="Visio.Drawing.15" ShapeID="_x0000_i1025" DrawAspect="Content" ObjectID="_1660976807" r:id="rId13"/>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22"/>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5pt;height:233pt" o:ole="">
            <v:imagedata r:id="rId14" o:title=""/>
          </v:shape>
          <o:OLEObject Type="Embed" ProgID="Visio.Drawing.15" ShapeID="_x0000_i1026" DrawAspect="Content" ObjectID="_1660976808" r:id="rId15"/>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lastRenderedPageBreak/>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 xml:space="preserve">Weight </w:t>
      </w:r>
      <w:proofErr w:type="spellStart"/>
      <w:r w:rsidR="00395802" w:rsidRPr="00F9196C">
        <w:rPr>
          <w:rFonts w:ascii="Times New Roman" w:hAnsi="Times New Roman" w:cs="Times New Roman"/>
          <w:sz w:val="20"/>
          <w:szCs w:val="20"/>
        </w:rPr>
        <w:t>Binarization</w:t>
      </w:r>
      <w:proofErr w:type="spellEnd"/>
      <w:r w:rsidR="00395802" w:rsidRPr="00F9196C">
        <w:rPr>
          <w:rFonts w:ascii="Times New Roman" w:hAnsi="Times New Roman" w:cs="Times New Roman"/>
          <w:sz w:val="20"/>
          <w:szCs w:val="20"/>
        </w:rPr>
        <w:t xml:space="preserve">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3358DCC"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lastRenderedPageBreak/>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commentRangeStart w:id="23"/>
      <w:r w:rsidR="00E5022A">
        <w:rPr>
          <w:rFonts w:ascii="Times New Roman" w:hAnsi="Times New Roman" w:cs="Times New Roman"/>
          <w:b/>
          <w:sz w:val="20"/>
          <w:szCs w:val="20"/>
        </w:rPr>
        <w:t>Middle Result</w:t>
      </w:r>
      <w:r w:rsidR="00BE3D25">
        <w:rPr>
          <w:rFonts w:ascii="Times New Roman" w:hAnsi="Times New Roman" w:cs="Times New Roman"/>
          <w:b/>
          <w:sz w:val="20"/>
          <w:szCs w:val="20"/>
        </w:rPr>
        <w:t>s</w:t>
      </w:r>
      <w:commentRangeEnd w:id="23"/>
      <w:r w:rsidR="007151C1">
        <w:rPr>
          <w:rStyle w:val="af2"/>
        </w:rPr>
        <w:commentReference w:id="23"/>
      </w:r>
    </w:p>
    <w:p w14:paraId="6D2BCAD8" w14:textId="7F0DC59D"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fix-point format, middle result, activation and other hyper-parameter (such as bias and batch-</w:t>
      </w:r>
      <w:r>
        <w:rPr>
          <w:rFonts w:ascii="Times New Roman" w:hAnsi="Times New Roman" w:cs="Times New Roman"/>
          <w:sz w:val="20"/>
          <w:szCs w:val="20"/>
        </w:rPr>
        <w:lastRenderedPageBreak/>
        <w:t xml:space="preserve">normalization parameter) will be in </w:t>
      </w:r>
      <w:commentRangeStart w:id="24"/>
      <w:r>
        <w:rPr>
          <w:rFonts w:ascii="Times New Roman" w:hAnsi="Times New Roman" w:cs="Times New Roman"/>
          <w:sz w:val="20"/>
          <w:szCs w:val="20"/>
        </w:rPr>
        <w:t>fix-point</w:t>
      </w:r>
      <w:commentRangeEnd w:id="24"/>
      <w:r w:rsidR="007151C1">
        <w:rPr>
          <w:rStyle w:val="af2"/>
        </w:rPr>
        <w:commentReference w:id="24"/>
      </w:r>
      <w:r>
        <w:rPr>
          <w:rFonts w:ascii="Times New Roman" w:hAnsi="Times New Roman" w:cs="Times New Roman"/>
          <w:sz w:val="20"/>
          <w:szCs w:val="20"/>
        </w:rPr>
        <w:t xml:space="preserve">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commentRangeStart w:id="25"/>
      <w:r w:rsidRPr="00F9196C">
        <w:rPr>
          <w:rFonts w:ascii="Times New Roman" w:hAnsi="Times New Roman" w:cs="Times New Roman"/>
          <w:sz w:val="20"/>
          <w:szCs w:val="20"/>
        </w:rPr>
        <w:t>middle results</w:t>
      </w:r>
      <w:commentRangeEnd w:id="25"/>
      <w:r w:rsidR="007151C1">
        <w:rPr>
          <w:rStyle w:val="af2"/>
        </w:rPr>
        <w:commentReference w:id="25"/>
      </w:r>
      <w:r w:rsidRPr="00F9196C">
        <w:rPr>
          <w:rFonts w:ascii="Times New Roman" w:hAnsi="Times New Roman" w:cs="Times New Roman"/>
          <w:sz w:val="20"/>
          <w:szCs w:val="20"/>
        </w:rPr>
        <w:t xml:space="preserve">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The batch-</w:t>
      </w:r>
      <w:r w:rsidR="00DF5DE2">
        <w:rPr>
          <w:rFonts w:ascii="Times New Roman" w:hAnsi="Times New Roman" w:cs="Times New Roman"/>
          <w:sz w:val="20"/>
          <w:szCs w:val="20"/>
        </w:rPr>
        <w:lastRenderedPageBreak/>
        <w:t>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In some cases, absolute value and variance value of middle results can be huge,</w:t>
      </w:r>
      <w:r w:rsidR="0004095A">
        <w:rPr>
          <w:rFonts w:ascii="Times New Roman" w:hAnsi="Times New Roman" w:cs="Times New Roman"/>
          <w:sz w:val="20"/>
          <w:szCs w:val="20"/>
        </w:rPr>
        <w:t xml:space="preserve"> in another word, the data distribution of middle result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These middle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5E1B9C">
        <w:rPr>
          <w:rFonts w:ascii="Times New Roman" w:hAnsi="Times New Roman" w:cs="Times New Roman"/>
          <w:sz w:val="20"/>
          <w:szCs w:val="20"/>
        </w:rPr>
        <w:t>middle result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o turn middle result and batch-normalized data into f</w:t>
      </w:r>
      <w:commentRangeStart w:id="26"/>
      <w:r w:rsidR="00EB267E">
        <w:rPr>
          <w:rFonts w:ascii="Times New Roman" w:hAnsi="Times New Roman" w:cs="Times New Roman"/>
          <w:sz w:val="20"/>
          <w:szCs w:val="20"/>
        </w:rPr>
        <w:t>ix-poi</w:t>
      </w:r>
      <w:commentRangeEnd w:id="26"/>
      <w:r w:rsidR="007151C1">
        <w:rPr>
          <w:rStyle w:val="af2"/>
        </w:rPr>
        <w:commentReference w:id="26"/>
      </w:r>
      <w:r w:rsidR="00EB267E">
        <w:rPr>
          <w:rFonts w:ascii="Times New Roman" w:hAnsi="Times New Roman" w:cs="Times New Roman"/>
          <w:sz w:val="20"/>
          <w:szCs w:val="20"/>
        </w:rPr>
        <w:t>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Middle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2A7C94E3"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 xml:space="preserve">n </w:t>
      </w:r>
      <w:commentRangeStart w:id="27"/>
      <w:r w:rsidR="00F106F5">
        <w:rPr>
          <w:rFonts w:ascii="Times New Roman" w:hAnsi="Times New Roman" w:cs="Times New Roman"/>
          <w:sz w:val="20"/>
          <w:szCs w:val="20"/>
        </w:rPr>
        <w:t>integrated</w:t>
      </w:r>
      <w:commentRangeEnd w:id="27"/>
      <w:r w:rsidR="007151C1">
        <w:rPr>
          <w:rStyle w:val="af2"/>
        </w:rPr>
        <w:commentReference w:id="27"/>
      </w:r>
      <w:r w:rsidR="00F106F5">
        <w:rPr>
          <w:rFonts w:ascii="Times New Roman" w:hAnsi="Times New Roman" w:cs="Times New Roman"/>
          <w:sz w:val="20"/>
          <w:szCs w:val="20"/>
        </w:rPr>
        <w:t xml:space="preserve"> development environment</w:t>
      </w:r>
      <w:r w:rsidR="00F50F97">
        <w:rPr>
          <w:rFonts w:ascii="Times New Roman" w:hAnsi="Times New Roman" w:cs="Times New Roman"/>
          <w:sz w:val="20"/>
          <w:szCs w:val="20"/>
        </w:rPr>
        <w:t xml:space="preserve"> such as </w:t>
      </w:r>
      <w:proofErr w:type="spellStart"/>
      <w:r w:rsidR="00F50F97">
        <w:rPr>
          <w:rFonts w:ascii="Times New Roman" w:hAnsi="Times New Roman" w:cs="Times New Roman"/>
          <w:sz w:val="20"/>
          <w:szCs w:val="20"/>
        </w:rPr>
        <w:t>Matlab</w:t>
      </w:r>
      <w:proofErr w:type="spellEnd"/>
      <w:r w:rsidR="00F50F97">
        <w:rPr>
          <w:rFonts w:ascii="Times New Roman" w:hAnsi="Times New Roman" w:cs="Times New Roman"/>
          <w:sz w:val="20"/>
          <w:szCs w:val="20"/>
        </w:rPr>
        <w:t xml:space="preserve">,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real condition of middle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E53D76">
        <w:rPr>
          <w:rFonts w:ascii="Times New Roman" w:hAnsi="Times New Roman" w:cs="Times New Roman"/>
          <w:sz w:val="20"/>
          <w:szCs w:val="20"/>
        </w:rPr>
        <w:t>middle result’s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fix-point computation and more register to store middle result.</w:t>
      </w:r>
    </w:p>
    <w:p w14:paraId="0868A382" w14:textId="750B44B7"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middle results whose absolute value can go far beyond 127</w:t>
      </w:r>
      <w:r w:rsidR="00B341A7">
        <w:rPr>
          <w:rFonts w:ascii="Times New Roman" w:hAnsi="Times New Roman" w:cs="Times New Roman"/>
          <w:sz w:val="20"/>
          <w:szCs w:val="20"/>
        </w:rPr>
        <w:t>, we need to find a quantization format for middle results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middle result,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commentRangeStart w:id="28"/>
      <w:proofErr w:type="spellStart"/>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w:t>
      </w:r>
      <w:commentRangeEnd w:id="28"/>
      <w:r w:rsidR="007151C1">
        <w:rPr>
          <w:rStyle w:val="af2"/>
        </w:rPr>
        <w:commentReference w:id="28"/>
      </w:r>
      <w:r w:rsidR="001B618A">
        <w:rPr>
          <w:rFonts w:ascii="Times New Roman" w:hAnsi="Times New Roman" w:cs="Times New Roman"/>
          <w:sz w:val="20"/>
          <w:szCs w:val="20"/>
        </w:rPr>
        <w:t>l</w:t>
      </w:r>
      <w:proofErr w:type="spellEnd"/>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w:t>
      </w:r>
      <w:proofErr w:type="gramStart"/>
      <w:r w:rsidR="00491E53">
        <w:rPr>
          <w:rFonts w:ascii="Times New Roman" w:hAnsi="Times New Roman" w:cs="Times New Roman"/>
          <w:sz w:val="20"/>
          <w:szCs w:val="20"/>
        </w:rPr>
        <w:t xml:space="preserve">method </w:t>
      </w:r>
      <w:r w:rsidR="00425E45">
        <w:rPr>
          <w:rFonts w:ascii="Times New Roman" w:hAnsi="Times New Roman" w:cs="Times New Roman"/>
          <w:sz w:val="20"/>
          <w:szCs w:val="20"/>
        </w:rPr>
        <w:t xml:space="preserve"> </w:t>
      </w:r>
      <w:r w:rsidR="00425E45">
        <w:rPr>
          <w:rFonts w:ascii="Times New Roman" w:hAnsi="Times New Roman" w:cs="Times New Roman"/>
          <w:sz w:val="20"/>
          <w:szCs w:val="20"/>
        </w:rPr>
        <w:lastRenderedPageBreak/>
        <w:t>and</w:t>
      </w:r>
      <w:proofErr w:type="gramEnd"/>
      <w:r w:rsidR="00425E45">
        <w:rPr>
          <w:rFonts w:ascii="Times New Roman" w:hAnsi="Times New Roman" w:cs="Times New Roman"/>
          <w:sz w:val="20"/>
          <w:szCs w:val="20"/>
        </w:rPr>
        <w:t xml:space="preserve">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49974CED"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proofErr w:type="spellStart"/>
      <w:r w:rsidR="00E91A42" w:rsidRPr="00772141">
        <w:rPr>
          <w:rFonts w:ascii="Times New Roman" w:hAnsi="Times New Roman" w:cs="Times New Roman"/>
          <w:kern w:val="0"/>
          <w:sz w:val="20"/>
          <w:szCs w:val="20"/>
        </w:rPr>
        <w:t>Santurkar</w:t>
      </w:r>
      <w:proofErr w:type="spellEnd"/>
      <w:r w:rsidR="00E91A42" w:rsidRPr="00772141">
        <w:rPr>
          <w:rFonts w:ascii="Times New Roman" w:hAnsi="Times New Roman" w:cs="Times New Roman"/>
          <w:kern w:val="0"/>
          <w:sz w:val="20"/>
          <w:szCs w:val="20"/>
        </w:rPr>
        <w:t xml:space="preserve">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A63115">
        <w:rPr>
          <w:rFonts w:ascii="Times New Roman" w:hAnsi="Times New Roman" w:cs="Times New Roman"/>
          <w:sz w:val="20"/>
          <w:szCs w:val="20"/>
        </w:rPr>
        <w:t>middle results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proofErr w:type="spellStart"/>
      <w:r w:rsidR="00B00D03" w:rsidRPr="00772141">
        <w:rPr>
          <w:rFonts w:ascii="Times New Roman" w:hAnsi="Times New Roman" w:cs="Times New Roman"/>
          <w:kern w:val="0"/>
          <w:sz w:val="20"/>
          <w:szCs w:val="20"/>
        </w:rPr>
        <w:t>Giri</w:t>
      </w:r>
      <w:proofErr w:type="spellEnd"/>
      <w:r w:rsidR="00B00D03" w:rsidRPr="00772141">
        <w:rPr>
          <w:rFonts w:ascii="Times New Roman" w:hAnsi="Times New Roman" w:cs="Times New Roman"/>
          <w:kern w:val="0"/>
          <w:sz w:val="20"/>
          <w:szCs w:val="20"/>
        </w:rPr>
        <w:t xml:space="preserve">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46155A8E"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not that large, our FPGA platform affords raising the computing precision in this process. </w:t>
      </w:r>
    </w:p>
    <w:p w14:paraId="0700CFA4" w14:textId="27AD1A02"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middle results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middle results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6699806C"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commentRangeStart w:id="29"/>
      <w:r>
        <w:rPr>
          <w:rFonts w:ascii="Times New Roman" w:hAnsi="Times New Roman" w:cs="Times New Roman"/>
          <w:sz w:val="20"/>
          <w:szCs w:val="20"/>
        </w:rPr>
        <w:t>weight-</w:t>
      </w:r>
      <w:proofErr w:type="spellStart"/>
      <w:r>
        <w:rPr>
          <w:rFonts w:ascii="Times New Roman" w:hAnsi="Times New Roman" w:cs="Times New Roman"/>
          <w:sz w:val="20"/>
          <w:szCs w:val="20"/>
        </w:rPr>
        <w:t>binarized</w:t>
      </w:r>
      <w:commentRangeEnd w:id="29"/>
      <w:proofErr w:type="spellEnd"/>
      <w:r w:rsidR="007151C1">
        <w:rPr>
          <w:rStyle w:val="af2"/>
        </w:rPr>
        <w:commentReference w:id="29"/>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w:t>
      </w:r>
      <w:del w:id="30" w:author="my" w:date="2020-09-07T09:26:00Z">
        <w:r w:rsidRPr="00F9196C" w:rsidDel="007151C1">
          <w:rPr>
            <w:rFonts w:ascii="Times New Roman" w:hAnsi="Times New Roman" w:cs="Times New Roman"/>
            <w:sz w:val="20"/>
            <w:szCs w:val="20"/>
          </w:rPr>
          <w:delText xml:space="preserve"> </w:delText>
        </w:r>
      </w:del>
      <w:ins w:id="31" w:author="my" w:date="2020-09-07T09:26:00Z">
        <w:r w:rsidR="007151C1">
          <w:rPr>
            <w:rFonts w:ascii="Times New Roman" w:hAnsi="Times New Roman" w:cs="Times New Roman"/>
            <w:sz w:val="20"/>
            <w:szCs w:val="20"/>
          </w:rPr>
          <w:t>-</w:t>
        </w:r>
      </w:ins>
      <w:r w:rsidRPr="00F9196C">
        <w:rPr>
          <w:rFonts w:ascii="Times New Roman" w:hAnsi="Times New Roman" w:cs="Times New Roman"/>
          <w:sz w:val="20"/>
          <w:szCs w:val="20"/>
        </w:rPr>
        <w:t xml:space="preserve">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w:t>
      </w:r>
      <w:r w:rsidR="00CC457B">
        <w:rPr>
          <w:rFonts w:ascii="Times New Roman" w:hAnsi="Times New Roman" w:cs="Times New Roman"/>
          <w:sz w:val="20"/>
          <w:szCs w:val="20"/>
        </w:rPr>
        <w:lastRenderedPageBreak/>
        <w:t xml:space="preserve">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w:t>
      </w:r>
      <w:r w:rsidR="00984367">
        <w:rPr>
          <w:rFonts w:ascii="Times New Roman" w:hAnsi="Times New Roman" w:cs="Times New Roman"/>
          <w:sz w:val="20"/>
          <w:szCs w:val="20"/>
        </w:rPr>
        <w:lastRenderedPageBreak/>
        <w:t>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lastRenderedPageBreak/>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w:t>
      </w:r>
      <w:commentRangeStart w:id="32"/>
      <w:r>
        <w:rPr>
          <w:rFonts w:ascii="Times New Roman" w:hAnsi="Times New Roman" w:cs="Times New Roman"/>
          <w:sz w:val="20"/>
          <w:szCs w:val="20"/>
        </w:rPr>
        <w:t xml:space="preserve"> on chip </w:t>
      </w:r>
      <w:commentRangeEnd w:id="32"/>
      <w:r w:rsidR="007151C1">
        <w:rPr>
          <w:rStyle w:val="af2"/>
        </w:rPr>
        <w:commentReference w:id="32"/>
      </w:r>
      <w:r>
        <w:rPr>
          <w:rFonts w:ascii="Times New Roman" w:hAnsi="Times New Roman" w:cs="Times New Roman"/>
          <w:sz w:val="20"/>
          <w:szCs w:val="20"/>
        </w:rPr>
        <w:t xml:space="preserve">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w:t>
      </w:r>
      <w:commentRangeStart w:id="33"/>
      <w:r>
        <w:rPr>
          <w:rFonts w:ascii="Times New Roman" w:hAnsi="Times New Roman" w:cs="Times New Roman"/>
          <w:sz w:val="20"/>
          <w:szCs w:val="20"/>
        </w:rPr>
        <w:t>stored</w:t>
      </w:r>
      <w:commentRangeEnd w:id="33"/>
      <w:r w:rsidR="001A6009">
        <w:rPr>
          <w:rStyle w:val="af2"/>
        </w:rPr>
        <w:commentReference w:id="33"/>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on chip, we can save </w:t>
      </w:r>
      <w:commentRangeStart w:id="34"/>
      <w:r>
        <w:rPr>
          <w:rFonts w:ascii="Times New Roman" w:hAnsi="Times New Roman" w:cs="Times New Roman"/>
          <w:sz w:val="20"/>
          <w:szCs w:val="20"/>
        </w:rPr>
        <w:t>time cost</w:t>
      </w:r>
      <w:commentRangeEnd w:id="34"/>
      <w:r w:rsidR="001A6009">
        <w:rPr>
          <w:rStyle w:val="af2"/>
        </w:rPr>
        <w:commentReference w:id="34"/>
      </w:r>
      <w:r>
        <w:rPr>
          <w:rFonts w:ascii="Times New Roman" w:hAnsi="Times New Roman" w:cs="Times New Roman"/>
          <w:sz w:val="20"/>
          <w:szCs w:val="20"/>
        </w:rPr>
        <w:t xml:space="preserve">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lastRenderedPageBreak/>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w:t>
      </w:r>
      <w:commentRangeStart w:id="35"/>
      <w:r w:rsidRPr="00BE7851">
        <w:rPr>
          <w:rFonts w:ascii="Times New Roman" w:hAnsi="Times New Roman" w:cs="Times New Roman"/>
          <w:sz w:val="20"/>
          <w:szCs w:val="20"/>
        </w:rPr>
        <w:t xml:space="preserve"> </w:t>
      </w:r>
      <w:proofErr w:type="spellStart"/>
      <w:r w:rsidRPr="00BE7851">
        <w:rPr>
          <w:rFonts w:ascii="Times New Roman" w:hAnsi="Times New Roman" w:cs="Times New Roman"/>
          <w:sz w:val="20"/>
          <w:szCs w:val="20"/>
        </w:rPr>
        <w:t>pretrained</w:t>
      </w:r>
      <w:commentRangeEnd w:id="35"/>
      <w:proofErr w:type="spellEnd"/>
      <w:r w:rsidR="001A6009">
        <w:rPr>
          <w:rStyle w:val="af2"/>
        </w:rPr>
        <w:commentReference w:id="35"/>
      </w:r>
      <w:r w:rsidRPr="00BE7851">
        <w:rPr>
          <w:rFonts w:ascii="Times New Roman" w:hAnsi="Times New Roman" w:cs="Times New Roman"/>
          <w:sz w:val="20"/>
          <w:szCs w:val="20"/>
        </w:rPr>
        <w:t xml:space="preserve">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56718B">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lastRenderedPageBreak/>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56718B">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56718B">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56718B">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56718B">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56718B">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 xml:space="preserve">Table.1 </w:t>
      </w:r>
      <w:proofErr w:type="gramStart"/>
      <w:r w:rsidRPr="00F40647">
        <w:rPr>
          <w:rFonts w:ascii="Times New Roman" w:hAnsi="Times New Roman" w:cs="Times New Roman"/>
          <w:b/>
          <w:bCs/>
          <w:sz w:val="20"/>
          <w:szCs w:val="20"/>
        </w:rPr>
        <w:t>The</w:t>
      </w:r>
      <w:proofErr w:type="gramEnd"/>
      <w:r w:rsidRPr="00F40647">
        <w:rPr>
          <w:rFonts w:ascii="Times New Roman" w:hAnsi="Times New Roman" w:cs="Times New Roman"/>
          <w:b/>
          <w:bCs/>
          <w:sz w:val="20"/>
          <w:szCs w:val="20"/>
        </w:rPr>
        <w:t xml:space="preserv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lastRenderedPageBreak/>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commentRangeStart w:id="36"/>
    <w:p w14:paraId="7692A581" w14:textId="4FF8A437" w:rsidR="006700B6" w:rsidRDefault="00983644" w:rsidP="009F0BD2">
      <w:r>
        <w:object w:dxaOrig="7245" w:dyaOrig="11175" w14:anchorId="72E42EE9">
          <v:shape id="_x0000_i1027" type="#_x0000_t75" style="width:211pt;height:327pt" o:ole="">
            <v:imagedata r:id="rId17" o:title=""/>
          </v:shape>
          <o:OLEObject Type="Embed" ProgID="Visio.Drawing.15" ShapeID="_x0000_i1027" DrawAspect="Content" ObjectID="_1660976809" r:id="rId18"/>
        </w:object>
      </w:r>
      <w:commentRangeEnd w:id="36"/>
      <w:r w:rsidR="001A6009">
        <w:rPr>
          <w:rStyle w:val="af2"/>
        </w:rPr>
        <w:commentReference w:id="36"/>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w:t>
      </w:r>
      <w:r>
        <w:rPr>
          <w:rFonts w:ascii="Times New Roman" w:hAnsi="Times New Roman" w:cs="Times New Roman"/>
          <w:sz w:val="20"/>
          <w:szCs w:val="20"/>
        </w:rPr>
        <w:lastRenderedPageBreak/>
        <w:t>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45E73C3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5D22C7">
        <w:rPr>
          <w:rFonts w:ascii="Times New Roman" w:hAnsi="Times New Roman" w:cs="Times New Roman"/>
          <w:sz w:val="20"/>
          <w:szCs w:val="20"/>
        </w:rPr>
        <w:t>middle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xml:space="preserve">, </w:t>
      </w:r>
      <w:r w:rsidR="00FF6495">
        <w:rPr>
          <w:rFonts w:ascii="Times New Roman" w:hAnsi="Times New Roman" w:cs="Times New Roman"/>
          <w:sz w:val="20"/>
          <w:szCs w:val="20"/>
        </w:rPr>
        <w:lastRenderedPageBreak/>
        <w:t>as explained in Fig.6</w:t>
      </w:r>
      <w:r w:rsidR="00513C34">
        <w:rPr>
          <w:rFonts w:ascii="Times New Roman" w:hAnsi="Times New Roman" w:cs="Times New Roman"/>
          <w:sz w:val="20"/>
          <w:szCs w:val="20"/>
        </w:rPr>
        <w:t xml:space="preserve">, to reduce the negative </w:t>
      </w:r>
      <w:r w:rsidR="00513C34">
        <w:rPr>
          <w:rFonts w:ascii="Times New Roman" w:hAnsi="Times New Roman" w:cs="Times New Roman"/>
          <w:sz w:val="20"/>
          <w:szCs w:val="20"/>
        </w:rPr>
        <w:lastRenderedPageBreak/>
        <w:t>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commentRangeStart w:id="37"/>
      <w:r>
        <w:rPr>
          <w:noProof/>
        </w:rPr>
        <w:lastRenderedPageBreak/>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commentRangeEnd w:id="37"/>
      <w:r w:rsidR="001A6009">
        <w:rPr>
          <w:rStyle w:val="af2"/>
        </w:rPr>
        <w:commentReference w:id="37"/>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lastRenderedPageBreak/>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6pt;height:352pt" o:ole="">
            <v:imagedata r:id="rId20" o:title=""/>
          </v:shape>
          <o:OLEObject Type="Embed" ProgID="Visio.Drawing.15" ShapeID="_x0000_i1028" DrawAspect="Content" ObjectID="_1660976810" r:id="rId21"/>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w:t>
      </w:r>
      <w:r w:rsidRPr="00B10B70">
        <w:rPr>
          <w:rFonts w:ascii="Times New Roman" w:hAnsi="Times New Roman" w:cs="Times New Roman"/>
          <w:sz w:val="20"/>
          <w:szCs w:val="20"/>
        </w:rPr>
        <w:lastRenderedPageBreak/>
        <w:t>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convolution neural networks such as </w:t>
      </w:r>
      <w:r w:rsidRPr="00F9196C">
        <w:rPr>
          <w:rFonts w:ascii="Times New Roman" w:hAnsi="Times New Roman" w:cs="Times New Roman"/>
          <w:sz w:val="20"/>
          <w:szCs w:val="20"/>
        </w:rPr>
        <w:lastRenderedPageBreak/>
        <w:t xml:space="preserve">VGG-16 and </w:t>
      </w:r>
      <w:proofErr w:type="spellStart"/>
      <w:r w:rsidRPr="00F9196C">
        <w:rPr>
          <w:rFonts w:ascii="Times New Roman" w:hAnsi="Times New Roman" w:cs="Times New Roman"/>
          <w:sz w:val="20"/>
          <w:szCs w:val="20"/>
        </w:rPr>
        <w:t>AlexNet</w:t>
      </w:r>
      <w:proofErr w:type="spellEnd"/>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proofErr w:type="spellStart"/>
      <w:r w:rsidR="0092567C" w:rsidRPr="00772141">
        <w:rPr>
          <w:rFonts w:ascii="Times New Roman" w:hAnsi="Times New Roman" w:cs="Times New Roman"/>
          <w:kern w:val="0"/>
          <w:sz w:val="20"/>
          <w:szCs w:val="20"/>
        </w:rPr>
        <w:t>Simonyan</w:t>
      </w:r>
      <w:proofErr w:type="spellEnd"/>
      <w:r w:rsidR="0092567C" w:rsidRPr="00772141">
        <w:rPr>
          <w:rFonts w:ascii="Times New Roman" w:hAnsi="Times New Roman" w:cs="Times New Roman"/>
          <w:kern w:val="0"/>
          <w:sz w:val="20"/>
          <w:szCs w:val="20"/>
        </w:rPr>
        <w:t xml:space="preserve">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proofErr w:type="spellStart"/>
      <w:r w:rsidR="00657195" w:rsidRPr="00772141">
        <w:rPr>
          <w:rFonts w:ascii="Times New Roman" w:hAnsi="Times New Roman" w:cs="Times New Roman"/>
          <w:kern w:val="0"/>
          <w:sz w:val="20"/>
          <w:szCs w:val="20"/>
        </w:rPr>
        <w:t>Krizhevsky</w:t>
      </w:r>
      <w:proofErr w:type="spellEnd"/>
      <w:r w:rsidR="00657195" w:rsidRPr="00772141">
        <w:rPr>
          <w:rFonts w:ascii="Times New Roman" w:hAnsi="Times New Roman" w:cs="Times New Roman"/>
          <w:kern w:val="0"/>
          <w:sz w:val="20"/>
          <w:szCs w:val="20"/>
        </w:rPr>
        <w:t xml:space="preserve">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 xml:space="preserve">1 vectors in one macro pipeline period, and in next period these vectors will be sent to Conv-2 </w:t>
      </w:r>
      <w:r w:rsidR="003D0661" w:rsidRPr="00F9196C">
        <w:rPr>
          <w:rFonts w:ascii="Times New Roman" w:hAnsi="Times New Roman" w:cs="Times New Roman"/>
          <w:sz w:val="20"/>
          <w:szCs w:val="20"/>
        </w:rPr>
        <w:lastRenderedPageBreak/>
        <w:t>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9C11B09"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We use Matlab-2018a’s </w:t>
      </w:r>
      <w:proofErr w:type="spellStart"/>
      <w:r w:rsidRPr="00F9196C">
        <w:rPr>
          <w:rFonts w:ascii="Times New Roman" w:hAnsi="Times New Roman" w:cs="Times New Roman"/>
          <w:sz w:val="20"/>
          <w:szCs w:val="20"/>
        </w:rPr>
        <w:t>quantizer</w:t>
      </w:r>
      <w:proofErr w:type="spellEnd"/>
      <w:r w:rsidRPr="00F9196C">
        <w:rPr>
          <w:rFonts w:ascii="Times New Roman" w:hAnsi="Times New Roman" w:cs="Times New Roman"/>
          <w:sz w:val="20"/>
          <w:szCs w:val="20"/>
        </w:rPr>
        <w:t xml:space="preserve">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76909DB"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middle results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middle results usually needs 8~12 bits while normalization </w:t>
      </w:r>
      <w:r w:rsidR="00C174E7">
        <w:rPr>
          <w:rFonts w:ascii="Times New Roman" w:hAnsi="Times New Roman" w:cs="Times New Roman"/>
          <w:sz w:val="20"/>
          <w:szCs w:val="20"/>
        </w:rPr>
        <w:lastRenderedPageBreak/>
        <w:t xml:space="preserve">parameter needs 20~21 bits for integer part. This result can help us to determine the upper bound of decimal bitwise. In deep neural networks, activation and middle results are relatively </w:t>
      </w:r>
      <w:commentRangeStart w:id="38"/>
      <w:proofErr w:type="spellStart"/>
      <w:r w:rsidR="00C174E7">
        <w:rPr>
          <w:rFonts w:ascii="Times New Roman" w:hAnsi="Times New Roman" w:cs="Times New Roman"/>
          <w:sz w:val="20"/>
          <w:szCs w:val="20"/>
        </w:rPr>
        <w:t>unsensitive</w:t>
      </w:r>
      <w:commentRangeEnd w:id="38"/>
      <w:proofErr w:type="spellEnd"/>
      <w:r w:rsidR="001A6009">
        <w:rPr>
          <w:rStyle w:val="af2"/>
        </w:rPr>
        <w:commentReference w:id="38"/>
      </w:r>
      <w:r w:rsidR="00C174E7">
        <w:rPr>
          <w:rFonts w:ascii="Times New Roman" w:hAnsi="Times New Roman" w:cs="Times New Roman"/>
          <w:sz w:val="20"/>
          <w:szCs w:val="20"/>
        </w:rPr>
        <w:t xml:space="preserve"> 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middle results,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lastRenderedPageBreak/>
        <w:drawing>
          <wp:inline distT="0" distB="0" distL="0" distR="0" wp14:anchorId="4229FC3B" wp14:editId="0AE308A2">
            <wp:extent cx="4572000" cy="2743200"/>
            <wp:effectExtent l="0" t="0" r="0" b="0"/>
            <wp:docPr id="1" name="图表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D1621CC"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lastRenderedPageBreak/>
        <w:t>The horizontal axis (</w:t>
      </w:r>
      <w:commentRangeStart w:id="39"/>
      <w:r w:rsidR="00AE6DBA">
        <w:rPr>
          <w:rFonts w:ascii="Times New Roman" w:hAnsi="Times New Roman" w:cs="Times New Roman"/>
          <w:sz w:val="20"/>
          <w:szCs w:val="20"/>
        </w:rPr>
        <w:t>MRDB, NRDB)</w:t>
      </w:r>
      <w:commentRangeEnd w:id="39"/>
      <w:r w:rsidR="001A6009">
        <w:rPr>
          <w:rStyle w:val="af2"/>
        </w:rPr>
        <w:commentReference w:id="39"/>
      </w:r>
      <w:r w:rsidR="00AE6DBA">
        <w:rPr>
          <w:rFonts w:ascii="Times New Roman" w:hAnsi="Times New Roman" w:cs="Times New Roman"/>
          <w:sz w:val="20"/>
          <w:szCs w:val="20"/>
        </w:rPr>
        <w:t xml:space="preserve"> means different combination of Middle Result Decimal Bitwise and Normalizatio</w:t>
      </w:r>
      <w:commentRangeStart w:id="40"/>
      <w:r w:rsidR="00AE6DBA">
        <w:rPr>
          <w:rFonts w:ascii="Times New Roman" w:hAnsi="Times New Roman" w:cs="Times New Roman"/>
          <w:sz w:val="20"/>
          <w:szCs w:val="20"/>
        </w:rPr>
        <w:t>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commentRangeEnd w:id="40"/>
      <w:r w:rsidR="001A6009">
        <w:rPr>
          <w:rStyle w:val="af2"/>
        </w:rPr>
        <w:commentReference w:id="40"/>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5D94DC89"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lastRenderedPageBreak/>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proofErr w:type="spellStart"/>
      <w:r w:rsidR="00D94373">
        <w:rPr>
          <w:rFonts w:ascii="Times New Roman" w:hAnsi="Times New Roman" w:cs="Times New Roman"/>
          <w:sz w:val="20"/>
          <w:szCs w:val="20"/>
        </w:rPr>
        <w:t>serval</w:t>
      </w:r>
      <w:proofErr w:type="spellEnd"/>
      <w:r w:rsidR="00D94373">
        <w:rPr>
          <w:rFonts w:ascii="Times New Roman" w:hAnsi="Times New Roman" w:cs="Times New Roman"/>
          <w:sz w:val="20"/>
          <w:szCs w:val="20"/>
        </w:rPr>
        <w:t xml:space="preserve">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0B9EBACB"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(MRDB,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middle results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(MRDB,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0B23F4C1"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(MRDB,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improved by better normalization parameters </w:t>
      </w:r>
      <w:r w:rsidR="007A154E">
        <w:rPr>
          <w:rFonts w:ascii="Times New Roman" w:hAnsi="Times New Roman" w:cs="Times New Roman"/>
          <w:sz w:val="20"/>
          <w:szCs w:val="20"/>
        </w:rPr>
        <w:lastRenderedPageBreak/>
        <w:t>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w:t>
      </w:r>
      <w:proofErr w:type="spellStart"/>
      <w:r w:rsidR="008E751C" w:rsidRPr="00F9196C">
        <w:rPr>
          <w:rFonts w:ascii="Times New Roman" w:hAnsi="Times New Roman" w:cs="Times New Roman"/>
          <w:sz w:val="20"/>
          <w:szCs w:val="20"/>
        </w:rPr>
        <w:t>Matlab</w:t>
      </w:r>
      <w:proofErr w:type="spellEnd"/>
      <w:r w:rsidR="008E751C" w:rsidRPr="00F9196C">
        <w:rPr>
          <w:rFonts w:ascii="Times New Roman" w:hAnsi="Times New Roman" w:cs="Times New Roman"/>
          <w:sz w:val="20"/>
          <w:szCs w:val="20"/>
        </w:rPr>
        <w:t xml:space="preserve">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717BE50F"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 xml:space="preserve">lthough we apply quantization functions and fix-point computing in the code, it is still executed in floating mode on CPU </w:t>
      </w:r>
      <w:r w:rsidR="0007721E">
        <w:rPr>
          <w:rFonts w:ascii="Times New Roman" w:hAnsi="Times New Roman" w:cs="Times New Roman"/>
          <w:sz w:val="20"/>
          <w:szCs w:val="20"/>
        </w:rPr>
        <w:t>for CPU platforms cannot process fix-point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56718B">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56718B">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56718B">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56718B">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56718B">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56718B">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56718B">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56718B">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56718B">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56718B">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56718B">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56718B">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56718B">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56718B">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56718B">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56718B">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56718B">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56718B">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56718B">
        <w:trPr>
          <w:trHeight w:val="285"/>
          <w:jc w:val="center"/>
        </w:trPr>
        <w:tc>
          <w:tcPr>
            <w:tcW w:w="7560" w:type="dxa"/>
            <w:gridSpan w:val="3"/>
            <w:shd w:val="clear" w:color="auto" w:fill="auto"/>
            <w:noWrap/>
            <w:vAlign w:val="bottom"/>
            <w:hideMark/>
          </w:tcPr>
          <w:p w14:paraId="212F0A08"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56718B">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56718B">
        <w:trPr>
          <w:trHeight w:val="285"/>
          <w:jc w:val="center"/>
        </w:trPr>
        <w:tc>
          <w:tcPr>
            <w:tcW w:w="3366" w:type="dxa"/>
            <w:shd w:val="clear" w:color="auto" w:fill="auto"/>
            <w:noWrap/>
            <w:vAlign w:val="bottom"/>
            <w:hideMark/>
          </w:tcPr>
          <w:p w14:paraId="3285575F"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56718B">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56718B">
        <w:trPr>
          <w:trHeight w:val="285"/>
          <w:jc w:val="center"/>
        </w:trPr>
        <w:tc>
          <w:tcPr>
            <w:tcW w:w="3366" w:type="dxa"/>
            <w:shd w:val="clear" w:color="auto" w:fill="auto"/>
            <w:noWrap/>
            <w:vAlign w:val="bottom"/>
            <w:hideMark/>
          </w:tcPr>
          <w:p w14:paraId="47369785"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56718B">
        <w:trPr>
          <w:trHeight w:val="285"/>
          <w:jc w:val="center"/>
        </w:trPr>
        <w:tc>
          <w:tcPr>
            <w:tcW w:w="3366" w:type="dxa"/>
            <w:shd w:val="clear" w:color="auto" w:fill="auto"/>
            <w:noWrap/>
            <w:vAlign w:val="bottom"/>
            <w:hideMark/>
          </w:tcPr>
          <w:p w14:paraId="1151972A"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56718B">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56718B">
        <w:trPr>
          <w:trHeight w:val="285"/>
          <w:jc w:val="center"/>
        </w:trPr>
        <w:tc>
          <w:tcPr>
            <w:tcW w:w="3366" w:type="dxa"/>
            <w:shd w:val="clear" w:color="auto" w:fill="auto"/>
            <w:noWrap/>
            <w:vAlign w:val="bottom"/>
            <w:hideMark/>
          </w:tcPr>
          <w:p w14:paraId="33D1D95C"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56718B">
        <w:trPr>
          <w:trHeight w:val="285"/>
          <w:jc w:val="center"/>
        </w:trPr>
        <w:tc>
          <w:tcPr>
            <w:tcW w:w="3366" w:type="dxa"/>
            <w:shd w:val="clear" w:color="auto" w:fill="auto"/>
            <w:noWrap/>
            <w:vAlign w:val="bottom"/>
            <w:hideMark/>
          </w:tcPr>
          <w:p w14:paraId="628B97CD"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56718B">
        <w:trPr>
          <w:trHeight w:val="285"/>
          <w:jc w:val="center"/>
        </w:trPr>
        <w:tc>
          <w:tcPr>
            <w:tcW w:w="3366" w:type="dxa"/>
            <w:shd w:val="clear" w:color="auto" w:fill="auto"/>
            <w:noWrap/>
            <w:vAlign w:val="bottom"/>
            <w:hideMark/>
          </w:tcPr>
          <w:p w14:paraId="16DE1AFA"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56718B">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56718B">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41AB939F">
            <wp:extent cx="4572000" cy="2743200"/>
            <wp:effectExtent l="0" t="0" r="0" b="0"/>
            <wp:docPr id="5" name="图表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w:t>
      </w:r>
      <w:r w:rsidR="001A2616">
        <w:rPr>
          <w:rFonts w:ascii="Times New Roman" w:hAnsi="Times New Roman" w:cs="Times New Roman"/>
        </w:rPr>
        <w:lastRenderedPageBreak/>
        <w:t>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lastRenderedPageBreak/>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CBF341A"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w:t>
      </w:r>
      <w:proofErr w:type="spellStart"/>
      <w:r>
        <w:rPr>
          <w:rFonts w:ascii="Times New Roman" w:hAnsi="Times New Roman" w:cs="Times New Roman"/>
          <w:sz w:val="20"/>
          <w:szCs w:val="20"/>
        </w:rPr>
        <w:t>intel</w:t>
      </w:r>
      <w:proofErr w:type="spellEnd"/>
      <w:r>
        <w:rPr>
          <w:rFonts w:ascii="Times New Roman" w:hAnsi="Times New Roman" w:cs="Times New Roman"/>
          <w:sz w:val="20"/>
          <w:szCs w:val="20"/>
        </w:rPr>
        <w:t xml:space="preserve"> Core i7-8700K (3.7GHz, 6 cores, 95W) with single thread, </w:t>
      </w:r>
      <w:proofErr w:type="spellStart"/>
      <w:r>
        <w:rPr>
          <w:rFonts w:ascii="Times New Roman" w:hAnsi="Times New Roman" w:cs="Times New Roman"/>
          <w:sz w:val="20"/>
          <w:szCs w:val="20"/>
        </w:rPr>
        <w:t>intel</w:t>
      </w:r>
      <w:proofErr w:type="spellEnd"/>
      <w:r>
        <w:rPr>
          <w:rFonts w:ascii="Times New Roman" w:hAnsi="Times New Roman" w:cs="Times New Roman"/>
          <w:sz w:val="20"/>
          <w:szCs w:val="20"/>
        </w:rPr>
        <w:t xml:space="preserve"> Core i7-8700K with multi-thread and multi-node </w:t>
      </w:r>
      <w:proofErr w:type="spellStart"/>
      <w:r>
        <w:rPr>
          <w:rFonts w:ascii="Times New Roman" w:hAnsi="Times New Roman" w:cs="Times New Roman"/>
          <w:sz w:val="20"/>
          <w:szCs w:val="20"/>
        </w:rPr>
        <w:t>intel</w:t>
      </w:r>
      <w:proofErr w:type="spellEnd"/>
      <w:r>
        <w:rPr>
          <w:rFonts w:ascii="Times New Roman" w:hAnsi="Times New Roman" w:cs="Times New Roman"/>
          <w:sz w:val="20"/>
          <w:szCs w:val="20"/>
        </w:rPr>
        <w:t xml:space="preserve"> Xeon 5220 (2.2GHz, </w:t>
      </w:r>
      <w:r>
        <w:rPr>
          <w:rFonts w:ascii="Times New Roman" w:hAnsi="Times New Roman" w:cs="Times New Roman"/>
          <w:sz w:val="20"/>
          <w:szCs w:val="20"/>
        </w:rPr>
        <w:lastRenderedPageBreak/>
        <w:t xml:space="preserve">18 cores, 125W)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distributed parallel 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w:t>
      </w:r>
      <w:proofErr w:type="spellStart"/>
      <w:r>
        <w:rPr>
          <w:rFonts w:ascii="Times New Roman" w:hAnsi="Times New Roman" w:cs="Times New Roman"/>
          <w:sz w:val="20"/>
          <w:szCs w:val="20"/>
        </w:rPr>
        <w:t>Vivado</w:t>
      </w:r>
      <w:proofErr w:type="spellEnd"/>
      <w:r>
        <w:rPr>
          <w:rFonts w:ascii="Times New Roman" w:hAnsi="Times New Roman" w:cs="Times New Roman"/>
          <w:sz w:val="20"/>
          <w:szCs w:val="20"/>
        </w:rPr>
        <w:t xml:space="preserve">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w:t>
      </w:r>
      <w:r>
        <w:rPr>
          <w:rFonts w:ascii="Times New Roman" w:hAnsi="Times New Roman" w:cs="Times New Roman"/>
          <w:sz w:val="20"/>
          <w:szCs w:val="20"/>
        </w:rPr>
        <w:lastRenderedPageBreak/>
        <w:t>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w:t>
      </w:r>
      <w:r>
        <w:rPr>
          <w:rFonts w:ascii="Times New Roman" w:hAnsi="Times New Roman" w:cs="Times New Roman"/>
          <w:sz w:val="20"/>
          <w:szCs w:val="20"/>
        </w:rPr>
        <w:lastRenderedPageBreak/>
        <w:t xml:space="preserve">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lastRenderedPageBreak/>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proofErr w:type="spellStart"/>
            <w:r w:rsidRPr="0075258E">
              <w:rPr>
                <w:rFonts w:ascii="Times New Roman" w:eastAsia="等线" w:hAnsi="Times New Roman" w:cs="Times New Roman"/>
                <w:color w:val="000000"/>
                <w:kern w:val="0"/>
                <w:sz w:val="20"/>
                <w:szCs w:val="20"/>
              </w:rPr>
              <w:t>Perf</w:t>
            </w:r>
            <w:proofErr w:type="spellEnd"/>
            <w:r w:rsidRPr="0075258E">
              <w:rPr>
                <w:rFonts w:ascii="Times New Roman" w:eastAsia="等线" w:hAnsi="Times New Roman" w:cs="Times New Roman"/>
                <w:color w:val="000000"/>
                <w:kern w:val="0"/>
                <w:sz w:val="20"/>
                <w:szCs w:val="20"/>
              </w:rPr>
              <w:t>.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657C3B67"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lastRenderedPageBreak/>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Convolution Neural Network) ASIC</w:t>
      </w:r>
      <w:r w:rsidR="000E50E5">
        <w:rPr>
          <w:rFonts w:ascii="Times New Roman" w:hAnsi="Times New Roman" w:cs="Times New Roman"/>
          <w:sz w:val="20"/>
          <w:szCs w:val="20"/>
        </w:rPr>
        <w:t xml:space="preserve"> architectures, fully </w:t>
      </w:r>
      <w:proofErr w:type="spellStart"/>
      <w:r w:rsidR="000E50E5">
        <w:rPr>
          <w:rFonts w:ascii="Times New Roman" w:hAnsi="Times New Roman" w:cs="Times New Roman"/>
          <w:sz w:val="20"/>
          <w:szCs w:val="20"/>
        </w:rPr>
        <w:t>binarized</w:t>
      </w:r>
      <w:proofErr w:type="spellEnd"/>
      <w:r w:rsidR="000E50E5">
        <w:rPr>
          <w:rFonts w:ascii="Times New Roman" w:hAnsi="Times New Roman" w:cs="Times New Roman"/>
          <w:sz w:val="20"/>
          <w:szCs w:val="20"/>
        </w:rPr>
        <w:t xml:space="preserve">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98C30EC"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w:t>
      </w:r>
      <w:r w:rsidR="007B2D56">
        <w:rPr>
          <w:rFonts w:ascii="Times New Roman" w:hAnsi="Times New Roman" w:cs="Times New Roman"/>
          <w:sz w:val="20"/>
          <w:szCs w:val="20"/>
        </w:rPr>
        <w:lastRenderedPageBreak/>
        <w:t>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fully-</w:t>
      </w:r>
      <w:proofErr w:type="spellStart"/>
      <w:r w:rsidR="0088602A">
        <w:rPr>
          <w:rFonts w:ascii="Times New Roman" w:hAnsi="Times New Roman" w:cs="Times New Roman"/>
          <w:sz w:val="20"/>
          <w:szCs w:val="20"/>
        </w:rPr>
        <w:t>binarized</w:t>
      </w:r>
      <w:proofErr w:type="spellEnd"/>
      <w:r w:rsidR="0088602A">
        <w:rPr>
          <w:rFonts w:ascii="Times New Roman" w:hAnsi="Times New Roman" w:cs="Times New Roman"/>
          <w:sz w:val="20"/>
          <w:szCs w:val="20"/>
        </w:rPr>
        <w:t xml:space="preserve"> accelerators 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626CDB">
        <w:rPr>
          <w:rFonts w:ascii="Times New Roman" w:hAnsi="Times New Roman" w:cs="Times New Roman"/>
          <w:sz w:val="20"/>
          <w:szCs w:val="20"/>
        </w:rPr>
        <w:t xml:space="preserve"> and bearing </w:t>
      </w:r>
      <w:r w:rsidR="00E36D35">
        <w:rPr>
          <w:rFonts w:ascii="Times New Roman" w:hAnsi="Times New Roman" w:cs="Times New Roman"/>
          <w:sz w:val="20"/>
          <w:szCs w:val="20"/>
        </w:rPr>
        <w:t xml:space="preserve">more </w:t>
      </w:r>
      <w:r w:rsidR="00626CDB">
        <w:rPr>
          <w:rFonts w:ascii="Times New Roman" w:hAnsi="Times New Roman" w:cs="Times New Roman"/>
          <w:sz w:val="20"/>
          <w:szCs w:val="20"/>
        </w:rPr>
        <w:t>prediction precision loss</w:t>
      </w:r>
      <w:r w:rsidR="0088602A">
        <w:rPr>
          <w:rFonts w:ascii="Times New Roman" w:hAnsi="Times New Roman" w:cs="Times New Roman"/>
          <w:sz w:val="20"/>
          <w:szCs w:val="20"/>
        </w:rPr>
        <w:t xml:space="preserve">, 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can outperform ours in throughput.</w:t>
      </w:r>
    </w:p>
    <w:p w14:paraId="7F46835D" w14:textId="06E77307" w:rsidR="00214201" w:rsidRPr="005C487D" w:rsidRDefault="00570A8A" w:rsidP="005C487D">
      <w:pPr>
        <w:ind w:firstLineChars="200" w:firstLine="400"/>
        <w:rPr>
          <w:rFonts w:ascii="Times New Roman" w:hAnsi="Times New Roman" w:cs="Times New Roman"/>
          <w:sz w:val="20"/>
          <w:szCs w:val="20"/>
        </w:rPr>
        <w:sectPr w:rsidR="00214201" w:rsidRPr="005C487D"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Current state-of-art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have higher power-efficiency</w:t>
      </w:r>
      <w:r w:rsidR="00624B7A">
        <w:rPr>
          <w:rFonts w:ascii="Times New Roman" w:hAnsi="Times New Roman" w:cs="Times New Roman"/>
          <w:sz w:val="20"/>
          <w:szCs w:val="20"/>
        </w:rPr>
        <w:t>, however, our BWN-based convolution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EF42AC">
        <w:rPr>
          <w:rFonts w:ascii="Times New Roman" w:hAnsi="Times New Roman" w:cs="Times New Roman"/>
          <w:sz w:val="20"/>
          <w:szCs w:val="20"/>
        </w:rPr>
        <w:t>and relative</w:t>
      </w:r>
      <w:r w:rsidR="002C5758">
        <w:rPr>
          <w:rFonts w:ascii="Times New Roman" w:hAnsi="Times New Roman" w:cs="Times New Roman"/>
          <w:sz w:val="20"/>
          <w:szCs w:val="20"/>
        </w:rPr>
        <w:t>ly</w:t>
      </w:r>
      <w:r w:rsidR="00EF42AC">
        <w:rPr>
          <w:rFonts w:ascii="Times New Roman" w:hAnsi="Times New Roman" w:cs="Times New Roman"/>
          <w:sz w:val="20"/>
          <w:szCs w:val="20"/>
        </w:rPr>
        <w:t xml:space="preserve"> high</w:t>
      </w:r>
      <w:r w:rsidR="00494C52">
        <w:rPr>
          <w:rFonts w:ascii="Times New Roman" w:hAnsi="Times New Roman" w:cs="Times New Roman"/>
          <w:sz w:val="20"/>
          <w:szCs w:val="20"/>
        </w:rPr>
        <w:t xml:space="preserve"> computing performance.</w:t>
      </w: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39"/>
        <w:gridCol w:w="1586"/>
        <w:gridCol w:w="2038"/>
        <w:gridCol w:w="1556"/>
        <w:gridCol w:w="1487"/>
      </w:tblGrid>
      <w:tr w:rsidR="00214201" w:rsidRPr="00D91DBE" w14:paraId="7676D3D9" w14:textId="77777777" w:rsidTr="0056718B">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41" w:name="_Hlk43149259"/>
            <w:r w:rsidRPr="00D91DBE">
              <w:rPr>
                <w:rFonts w:ascii="Times New Roman" w:eastAsia="等线" w:hAnsi="Times New Roman" w:cs="Times New Roman"/>
                <w:color w:val="000000"/>
                <w:kern w:val="0"/>
                <w:sz w:val="20"/>
                <w:szCs w:val="20"/>
              </w:rPr>
              <w:lastRenderedPageBreak/>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56718B">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56718B">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56718B">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14F008EA" w:rsidR="00214201" w:rsidRPr="00465650" w:rsidRDefault="00B64D2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0.054</w:t>
            </w:r>
            <w:r w:rsidR="00214201" w:rsidRPr="00465650">
              <w:rPr>
                <w:rFonts w:ascii="Times New Roman" w:eastAsia="等线" w:hAnsi="Times New Roman" w:cs="Times New Roman"/>
                <w:color w:val="000000"/>
                <w:kern w:val="0"/>
                <w:sz w:val="20"/>
                <w:szCs w:val="20"/>
              </w:rPr>
              <w:t>W</w:t>
            </w:r>
          </w:p>
        </w:tc>
        <w:tc>
          <w:tcPr>
            <w:tcW w:w="1234" w:type="pct"/>
            <w:shd w:val="clear" w:color="auto" w:fill="auto"/>
            <w:noWrap/>
            <w:vAlign w:val="bottom"/>
            <w:hideMark/>
          </w:tcPr>
          <w:p w14:paraId="55F4059A" w14:textId="67747870" w:rsidR="00214201" w:rsidRPr="00FD5F5B" w:rsidRDefault="0056718B" w:rsidP="009F0BD2">
            <w:pPr>
              <w:widowControl/>
              <w:jc w:val="left"/>
              <w:rPr>
                <w:rFonts w:ascii="Times New Roman" w:eastAsia="等线" w:hAnsi="Times New Roman" w:cs="Times New Roman"/>
                <w:color w:val="000000"/>
                <w:kern w:val="0"/>
                <w:sz w:val="20"/>
                <w:szCs w:val="20"/>
              </w:rPr>
            </w:pPr>
            <w:hyperlink r:id="rId26" w:history="1">
              <w:r w:rsidR="00AF3F0C" w:rsidRPr="00D75A30">
                <w:rPr>
                  <w:rStyle w:val="af1"/>
                  <w:rFonts w:ascii="Times New Roman" w:eastAsia="等线" w:hAnsi="Times New Roman" w:cs="Times New Roman"/>
                  <w:kern w:val="0"/>
                  <w:sz w:val="20"/>
                  <w:szCs w:val="20"/>
                </w:rPr>
                <w:t>15.54mW@0</w:t>
              </w:r>
            </w:hyperlink>
            <w:r w:rsidR="003D5104">
              <w:rPr>
                <w:rFonts w:ascii="Times New Roman" w:eastAsia="等线" w:hAnsi="Times New Roman" w:cs="Times New Roman"/>
                <w:color w:val="000000"/>
                <w:kern w:val="0"/>
                <w:sz w:val="20"/>
                <w:szCs w:val="20"/>
              </w:rPr>
              <w:t>.6V</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0E3258DA"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00214201"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00214201" w:rsidRPr="00FD5F5B">
              <w:rPr>
                <w:rFonts w:ascii="Times New Roman" w:eastAsia="等线" w:hAnsi="Times New Roman" w:cs="Times New Roman"/>
                <w:color w:val="000000"/>
                <w:kern w:val="0"/>
                <w:sz w:val="20"/>
                <w:szCs w:val="20"/>
              </w:rPr>
              <w:t>W</w:t>
            </w:r>
          </w:p>
        </w:tc>
      </w:tr>
      <w:tr w:rsidR="00214201" w:rsidRPr="00FD5F5B" w14:paraId="2C81C7CF" w14:textId="77777777" w:rsidTr="0056718B">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 xml:space="preserve">Peak </w:t>
            </w:r>
            <w:proofErr w:type="spellStart"/>
            <w:r w:rsidRPr="00FD5F5B">
              <w:rPr>
                <w:rFonts w:ascii="Times New Roman" w:eastAsia="等线" w:hAnsi="Times New Roman" w:cs="Times New Roman"/>
                <w:color w:val="000000"/>
                <w:kern w:val="0"/>
                <w:sz w:val="20"/>
                <w:szCs w:val="20"/>
              </w:rPr>
              <w:t>Perf</w:t>
            </w:r>
            <w:proofErr w:type="spellEnd"/>
            <w:r w:rsidRPr="00FD5F5B">
              <w:rPr>
                <w:rFonts w:ascii="Times New Roman" w:eastAsia="等线" w:hAnsi="Times New Roman" w:cs="Times New Roman"/>
                <w:color w:val="000000"/>
                <w:kern w:val="0"/>
                <w:sz w:val="20"/>
                <w:szCs w:val="20"/>
              </w:rPr>
              <w:t>.</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r w:rsidR="00214201" w:rsidRPr="00FD5F5B" w14:paraId="6326A3B9" w14:textId="77777777" w:rsidTr="0056718B">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commentRangeStart w:id="42"/>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4AF1EAB3" w:rsidR="00214201" w:rsidRPr="00465650" w:rsidRDefault="0092747F"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474.07</w:t>
            </w:r>
          </w:p>
        </w:tc>
        <w:tc>
          <w:tcPr>
            <w:tcW w:w="1234" w:type="pct"/>
            <w:shd w:val="clear" w:color="auto" w:fill="auto"/>
            <w:noWrap/>
            <w:vAlign w:val="bottom"/>
            <w:hideMark/>
          </w:tcPr>
          <w:p w14:paraId="54F837D3" w14:textId="6FB37D72" w:rsidR="00214201" w:rsidRPr="00FD5F5B" w:rsidRDefault="007905F0"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965.25</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3DFD3965" w:rsidR="00214201" w:rsidRPr="00FD5F5B" w:rsidRDefault="000D436A" w:rsidP="009F0BD2">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commentRangeEnd w:id="42"/>
            <w:r w:rsidR="001A6009">
              <w:rPr>
                <w:rStyle w:val="af2"/>
              </w:rPr>
              <w:commentReference w:id="42"/>
            </w:r>
          </w:p>
        </w:tc>
      </w:tr>
    </w:tbl>
    <w:p w14:paraId="413288D5" w14:textId="0C42120E" w:rsidR="006B0D7A" w:rsidRPr="00FD5F5B" w:rsidRDefault="00214201" w:rsidP="009F0BD2">
      <w:pPr>
        <w:rPr>
          <w:rStyle w:val="def"/>
          <w:rFonts w:ascii="Times New Roman" w:hAnsi="Times New Roman" w:cs="Times New Roman"/>
          <w:szCs w:val="20"/>
        </w:rPr>
      </w:pPr>
      <w:bookmarkStart w:id="43" w:name="_Hlk43149315"/>
      <w:bookmarkEnd w:id="4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43"/>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commentRangeStart w:id="44"/>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 xml:space="preserve">Y. </w:t>
            </w:r>
            <w:proofErr w:type="spellStart"/>
            <w:r w:rsidRPr="001E07A0">
              <w:rPr>
                <w:rFonts w:ascii="Times New Roman" w:hAnsi="Times New Roman" w:cs="Times New Roman"/>
                <w:sz w:val="20"/>
                <w:szCs w:val="20"/>
              </w:rPr>
              <w:t>Umuroglu</w:t>
            </w:r>
            <w:proofErr w:type="spellEnd"/>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 xml:space="preserve">H. </w:t>
            </w:r>
            <w:proofErr w:type="spellStart"/>
            <w:r w:rsidRPr="00C340A9">
              <w:rPr>
                <w:rFonts w:ascii="Times New Roman" w:hAnsi="Times New Roman" w:cs="Times New Roman"/>
                <w:sz w:val="20"/>
                <w:szCs w:val="20"/>
              </w:rPr>
              <w:t>Alemdar</w:t>
            </w:r>
            <w:proofErr w:type="spellEnd"/>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56718B">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 xml:space="preserve">Peak </w:t>
            </w:r>
            <w:proofErr w:type="spellStart"/>
            <w:r w:rsidRPr="00FD5F5B">
              <w:rPr>
                <w:rFonts w:ascii="Times New Roman" w:eastAsia="等线" w:hAnsi="Times New Roman" w:cs="Times New Roman"/>
                <w:color w:val="000000"/>
                <w:kern w:val="0"/>
                <w:sz w:val="20"/>
                <w:szCs w:val="20"/>
              </w:rPr>
              <w:t>Perf</w:t>
            </w:r>
            <w:proofErr w:type="spellEnd"/>
            <w:r w:rsidRPr="00FD5F5B">
              <w:rPr>
                <w:rFonts w:ascii="Times New Roman" w:eastAsia="等线" w:hAnsi="Times New Roman" w:cs="Times New Roman"/>
                <w:color w:val="000000"/>
                <w:kern w:val="0"/>
                <w:sz w:val="20"/>
                <w:szCs w:val="20"/>
              </w:rPr>
              <w: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lastRenderedPageBreak/>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4ECB96C9"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commentRangeEnd w:id="44"/>
      <w:r w:rsidR="001A6009">
        <w:rPr>
          <w:rStyle w:val="af2"/>
        </w:rPr>
        <w:commentReference w:id="44"/>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w:t>
      </w:r>
      <w:proofErr w:type="spellStart"/>
      <w:r w:rsidR="00BA32A7">
        <w:rPr>
          <w:rStyle w:val="def"/>
          <w:rFonts w:ascii="Times New Roman" w:hAnsi="Times New Roman" w:cs="Times New Roman"/>
          <w:szCs w:val="20"/>
        </w:rPr>
        <w:t>Perf</w:t>
      </w:r>
      <w:proofErr w:type="spellEnd"/>
      <w:r w:rsidR="00BA32A7">
        <w:rPr>
          <w:rStyle w:val="def"/>
          <w:rFonts w:ascii="Times New Roman" w:hAnsi="Times New Roman" w:cs="Times New Roman"/>
          <w:szCs w:val="20"/>
        </w:rPr>
        <w:t xml:space="preserve">.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AD6037">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56718B">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6" w:type="pct"/>
            <w:tcBorders>
              <w:bottom w:val="single" w:sz="4" w:space="0" w:color="auto"/>
            </w:tcBorders>
            <w:shd w:val="clear" w:color="auto" w:fill="auto"/>
            <w:noWrap/>
            <w:vAlign w:val="bottom"/>
            <w:hideMark/>
          </w:tcPr>
          <w:p w14:paraId="11CEF0DD" w14:textId="63723428" w:rsidR="00E27F0E" w:rsidRPr="00FD5F5B" w:rsidRDefault="00380696" w:rsidP="0056718B">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Shuo</w:t>
            </w:r>
            <w:proofErr w:type="spellEnd"/>
            <w:r>
              <w:rPr>
                <w:rFonts w:ascii="Times New Roman" w:hAnsi="Times New Roman" w:cs="Times New Roman"/>
                <w:sz w:val="20"/>
                <w:szCs w:val="20"/>
              </w:rPr>
              <w:t xml:space="preserve">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56718B">
            <w:pPr>
              <w:widowControl/>
              <w:jc w:val="left"/>
              <w:rPr>
                <w:rFonts w:ascii="Times New Roman" w:eastAsia="等线" w:hAnsi="Times New Roman" w:cs="Times New Roman"/>
                <w:color w:val="000000"/>
                <w:kern w:val="0"/>
                <w:sz w:val="20"/>
                <w:szCs w:val="20"/>
              </w:rPr>
            </w:pPr>
            <w:proofErr w:type="spellStart"/>
            <w:r>
              <w:rPr>
                <w:rFonts w:ascii="Times New Roman" w:hAnsi="Times New Roman" w:cs="Times New Roman"/>
                <w:sz w:val="20"/>
                <w:szCs w:val="20"/>
              </w:rPr>
              <w:t>Shijie</w:t>
            </w:r>
            <w:proofErr w:type="spellEnd"/>
            <w:r>
              <w:rPr>
                <w:rFonts w:ascii="Times New Roman" w:hAnsi="Times New Roman" w:cs="Times New Roman"/>
                <w:sz w:val="20"/>
                <w:szCs w:val="20"/>
              </w:rPr>
              <w:t xml:space="preserv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AD6037">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6" w:type="pct"/>
            <w:tcBorders>
              <w:top w:val="single" w:sz="4" w:space="0" w:color="auto"/>
            </w:tcBorders>
            <w:shd w:val="clear" w:color="auto" w:fill="auto"/>
            <w:noWrap/>
            <w:vAlign w:val="bottom"/>
            <w:hideMark/>
          </w:tcPr>
          <w:p w14:paraId="0F5FB349" w14:textId="4E8CC252" w:rsidR="00E27F0E" w:rsidRPr="00FD5F5B" w:rsidRDefault="00113AA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56718B">
            <w:pPr>
              <w:widowControl/>
              <w:jc w:val="left"/>
              <w:rPr>
                <w:rFonts w:ascii="Times New Roman" w:eastAsia="等线" w:hAnsi="Times New Roman" w:cs="Times New Roman"/>
                <w:color w:val="000000"/>
                <w:kern w:val="0"/>
                <w:sz w:val="20"/>
                <w:szCs w:val="20"/>
              </w:rPr>
            </w:pPr>
            <w:proofErr w:type="spellStart"/>
            <w:r>
              <w:rPr>
                <w:rFonts w:ascii="Times New Roman" w:eastAsia="等线" w:hAnsi="Times New Roman" w:cs="Times New Roman"/>
                <w:color w:val="000000"/>
                <w:kern w:val="0"/>
                <w:sz w:val="20"/>
                <w:szCs w:val="20"/>
              </w:rPr>
              <w:t>Arria</w:t>
            </w:r>
            <w:proofErr w:type="spellEnd"/>
            <w:r>
              <w:rPr>
                <w:rFonts w:ascii="Times New Roman" w:eastAsia="等线" w:hAnsi="Times New Roman" w:cs="Times New Roman"/>
                <w:color w:val="000000"/>
                <w:kern w:val="0"/>
                <w:sz w:val="20"/>
                <w:szCs w:val="20"/>
              </w:rPr>
              <w:t xml:space="preserve"> 10 GX1150</w:t>
            </w:r>
          </w:p>
        </w:tc>
      </w:tr>
      <w:tr w:rsidR="00E27F0E" w:rsidRPr="00FD5F5B" w14:paraId="0146AF9F" w14:textId="77777777" w:rsidTr="00AD6037">
        <w:trPr>
          <w:trHeight w:val="285"/>
          <w:jc w:val="center"/>
        </w:trPr>
        <w:tc>
          <w:tcPr>
            <w:tcW w:w="966" w:type="pct"/>
            <w:shd w:val="clear" w:color="auto" w:fill="auto"/>
            <w:noWrap/>
            <w:vAlign w:val="bottom"/>
            <w:hideMark/>
          </w:tcPr>
          <w:p w14:paraId="43ED9185"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6" w:type="pct"/>
            <w:shd w:val="clear" w:color="auto" w:fill="auto"/>
            <w:noWrap/>
            <w:vAlign w:val="bottom"/>
            <w:hideMark/>
          </w:tcPr>
          <w:p w14:paraId="3E531947"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053B2971" w14:textId="77777777" w:rsidTr="00AD6037">
        <w:trPr>
          <w:trHeight w:val="285"/>
          <w:jc w:val="center"/>
        </w:trPr>
        <w:tc>
          <w:tcPr>
            <w:tcW w:w="966" w:type="pct"/>
            <w:shd w:val="clear" w:color="auto" w:fill="auto"/>
            <w:noWrap/>
            <w:vAlign w:val="bottom"/>
            <w:hideMark/>
          </w:tcPr>
          <w:p w14:paraId="0FCC24BB" w14:textId="77777777" w:rsidR="00E27F0E" w:rsidRPr="00FD5F5B" w:rsidRDefault="00E27F0E" w:rsidP="0056718B">
            <w:pPr>
              <w:widowControl/>
              <w:jc w:val="left"/>
              <w:rPr>
                <w:rFonts w:ascii="Times New Roman" w:eastAsia="等线" w:hAnsi="Times New Roman" w:cs="Times New Roman"/>
                <w:color w:val="000000"/>
                <w:kern w:val="0"/>
                <w:sz w:val="20"/>
                <w:szCs w:val="20"/>
              </w:rPr>
            </w:pPr>
            <w:commentRangeStart w:id="46"/>
            <w:r w:rsidRPr="00FD5F5B">
              <w:rPr>
                <w:rFonts w:ascii="Times New Roman" w:eastAsia="等线" w:hAnsi="Times New Roman" w:cs="Times New Roman"/>
                <w:color w:val="000000"/>
                <w:kern w:val="0"/>
                <w:sz w:val="20"/>
                <w:szCs w:val="20"/>
              </w:rPr>
              <w:t>Power</w:t>
            </w:r>
          </w:p>
        </w:tc>
        <w:tc>
          <w:tcPr>
            <w:tcW w:w="934" w:type="pct"/>
            <w:shd w:val="clear" w:color="auto" w:fill="auto"/>
            <w:noWrap/>
            <w:vAlign w:val="bottom"/>
            <w:hideMark/>
          </w:tcPr>
          <w:p w14:paraId="25A9D5BB" w14:textId="10AC0E1F" w:rsidR="00E27F0E" w:rsidRPr="00465650" w:rsidRDefault="009E3C3D"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41</w:t>
            </w:r>
            <w:r w:rsidR="00E27F0E">
              <w:rPr>
                <w:rFonts w:ascii="Times New Roman" w:eastAsia="等线" w:hAnsi="Times New Roman" w:cs="Times New Roman"/>
                <w:color w:val="000000"/>
                <w:kern w:val="0"/>
                <w:sz w:val="20"/>
                <w:szCs w:val="20"/>
              </w:rPr>
              <w:t>W</w:t>
            </w:r>
          </w:p>
        </w:tc>
        <w:tc>
          <w:tcPr>
            <w:tcW w:w="1206" w:type="pct"/>
            <w:shd w:val="clear" w:color="auto" w:fill="auto"/>
            <w:noWrap/>
            <w:vAlign w:val="bottom"/>
            <w:hideMark/>
          </w:tcPr>
          <w:p w14:paraId="7F7923F6" w14:textId="3A86FC9E" w:rsidR="00E27F0E" w:rsidRPr="00FD5F5B" w:rsidRDefault="009E3C3D"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22</w:t>
            </w:r>
            <w:r w:rsidR="00E27F0E">
              <w:rPr>
                <w:rFonts w:ascii="Times New Roman" w:eastAsia="等线" w:hAnsi="Times New Roman" w:cs="Times New Roman"/>
                <w:color w:val="000000"/>
                <w:kern w:val="0"/>
                <w:sz w:val="20"/>
                <w:szCs w:val="20"/>
              </w:rPr>
              <w:t>W</w:t>
            </w:r>
          </w:p>
        </w:tc>
        <w:tc>
          <w:tcPr>
            <w:tcW w:w="916" w:type="pct"/>
            <w:shd w:val="clear" w:color="auto" w:fill="auto"/>
            <w:noWrap/>
            <w:vAlign w:val="bottom"/>
            <w:hideMark/>
          </w:tcPr>
          <w:p w14:paraId="65657F53" w14:textId="1C8CDE9B" w:rsidR="00E27F0E" w:rsidRPr="00FD5F5B" w:rsidRDefault="009E3C3D"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19.1</w:t>
            </w:r>
            <w:r w:rsidR="00E27F0E" w:rsidRPr="00FD5F5B">
              <w:rPr>
                <w:rFonts w:ascii="Times New Roman" w:eastAsia="等线" w:hAnsi="Times New Roman" w:cs="Times New Roman"/>
                <w:color w:val="000000"/>
                <w:kern w:val="0"/>
                <w:sz w:val="20"/>
                <w:szCs w:val="20"/>
              </w:rPr>
              <w:t>W</w:t>
            </w:r>
          </w:p>
        </w:tc>
        <w:tc>
          <w:tcPr>
            <w:tcW w:w="979" w:type="pct"/>
            <w:shd w:val="clear" w:color="auto" w:fill="auto"/>
            <w:noWrap/>
            <w:vAlign w:val="bottom"/>
            <w:hideMark/>
          </w:tcPr>
          <w:p w14:paraId="01D28B6B"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w:t>
            </w:r>
            <w:r w:rsidRPr="00FD5F5B">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136</w:t>
            </w:r>
            <w:r w:rsidRPr="00FD5F5B">
              <w:rPr>
                <w:rFonts w:ascii="Times New Roman" w:eastAsia="等线" w:hAnsi="Times New Roman" w:cs="Times New Roman"/>
                <w:color w:val="000000"/>
                <w:kern w:val="0"/>
                <w:sz w:val="20"/>
                <w:szCs w:val="20"/>
              </w:rPr>
              <w:t>W</w:t>
            </w:r>
          </w:p>
        </w:tc>
      </w:tr>
      <w:tr w:rsidR="00E27F0E" w:rsidRPr="00FD5F5B" w14:paraId="48834C4E" w14:textId="77777777" w:rsidTr="00AD6037">
        <w:trPr>
          <w:trHeight w:val="285"/>
          <w:jc w:val="center"/>
        </w:trPr>
        <w:tc>
          <w:tcPr>
            <w:tcW w:w="966" w:type="pct"/>
            <w:shd w:val="clear" w:color="auto" w:fill="auto"/>
            <w:noWrap/>
            <w:vAlign w:val="bottom"/>
            <w:hideMark/>
          </w:tcPr>
          <w:p w14:paraId="49B195EA" w14:textId="6CE9328F" w:rsidR="00E27F0E" w:rsidRPr="00FD5F5B" w:rsidRDefault="00E27F0E" w:rsidP="0056718B">
            <w:pPr>
              <w:widowControl/>
              <w:jc w:val="left"/>
              <w:rPr>
                <w:rFonts w:ascii="Times New Roman" w:eastAsia="等线" w:hAnsi="Times New Roman" w:cs="Times New Roman"/>
                <w:color w:val="000000"/>
                <w:kern w:val="0"/>
                <w:sz w:val="20"/>
                <w:szCs w:val="20"/>
              </w:rPr>
            </w:pPr>
            <w:proofErr w:type="spellStart"/>
            <w:r w:rsidRPr="00FD5F5B">
              <w:rPr>
                <w:rFonts w:ascii="Times New Roman" w:eastAsia="等线" w:hAnsi="Times New Roman" w:cs="Times New Roman"/>
                <w:color w:val="000000"/>
                <w:kern w:val="0"/>
                <w:sz w:val="20"/>
                <w:szCs w:val="20"/>
              </w:rPr>
              <w:t>Perf</w:t>
            </w:r>
            <w:proofErr w:type="spellEnd"/>
            <w:r w:rsidRPr="00FD5F5B">
              <w:rPr>
                <w:rFonts w:ascii="Times New Roman" w:eastAsia="等线" w:hAnsi="Times New Roman" w:cs="Times New Roman"/>
                <w:color w:val="000000"/>
                <w:kern w:val="0"/>
                <w:sz w:val="20"/>
                <w:szCs w:val="20"/>
              </w:rPr>
              <w:t>.</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6" w:type="pct"/>
            <w:shd w:val="clear" w:color="auto" w:fill="auto"/>
            <w:noWrap/>
            <w:vAlign w:val="bottom"/>
            <w:hideMark/>
          </w:tcPr>
          <w:p w14:paraId="3C41282A" w14:textId="15885545" w:rsidR="00E27F0E" w:rsidRPr="00FD5F5B" w:rsidRDefault="00E74D30"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AD6037">
        <w:trPr>
          <w:trHeight w:val="285"/>
          <w:jc w:val="center"/>
        </w:trPr>
        <w:tc>
          <w:tcPr>
            <w:tcW w:w="966" w:type="pct"/>
            <w:shd w:val="clear" w:color="auto" w:fill="auto"/>
            <w:noWrap/>
            <w:vAlign w:val="bottom"/>
            <w:hideMark/>
          </w:tcPr>
          <w:p w14:paraId="7013353C" w14:textId="65036CF8" w:rsidR="00E27F0E" w:rsidRPr="00FD5F5B" w:rsidRDefault="00142D3F"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6" w:type="pct"/>
            <w:shd w:val="clear" w:color="auto" w:fill="auto"/>
            <w:noWrap/>
            <w:vAlign w:val="bottom"/>
            <w:hideMark/>
          </w:tcPr>
          <w:p w14:paraId="69E8E34D" w14:textId="59939090" w:rsidR="00E27F0E" w:rsidRPr="00FD5F5B" w:rsidRDefault="003165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56718B">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r w:rsidR="00E27F0E" w:rsidRPr="00FD5F5B" w14:paraId="61152DFD" w14:textId="77777777" w:rsidTr="00AD6037">
        <w:trPr>
          <w:trHeight w:val="285"/>
          <w:jc w:val="center"/>
        </w:trPr>
        <w:tc>
          <w:tcPr>
            <w:tcW w:w="966" w:type="pct"/>
            <w:shd w:val="clear" w:color="auto" w:fill="auto"/>
            <w:noWrap/>
            <w:vAlign w:val="bottom"/>
            <w:hideMark/>
          </w:tcPr>
          <w:p w14:paraId="0803090F" w14:textId="77777777" w:rsidR="00E27F0E" w:rsidRPr="00FD5F5B" w:rsidRDefault="00E27F0E" w:rsidP="0056718B">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34" w:type="pct"/>
            <w:shd w:val="clear" w:color="auto" w:fill="auto"/>
            <w:noWrap/>
            <w:vAlign w:val="bottom"/>
            <w:hideMark/>
          </w:tcPr>
          <w:p w14:paraId="777F3A8B" w14:textId="6D657269" w:rsidR="00E27F0E" w:rsidRPr="00465650" w:rsidRDefault="007D5701" w:rsidP="0056718B">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6.9</w:t>
            </w:r>
          </w:p>
        </w:tc>
        <w:tc>
          <w:tcPr>
            <w:tcW w:w="1206" w:type="pct"/>
            <w:shd w:val="clear" w:color="auto" w:fill="auto"/>
            <w:noWrap/>
            <w:vAlign w:val="bottom"/>
            <w:hideMark/>
          </w:tcPr>
          <w:p w14:paraId="66F5EC3E" w14:textId="70417ECE" w:rsidR="00E27F0E" w:rsidRPr="00FD5F5B" w:rsidRDefault="007D5701" w:rsidP="0056718B">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6.0</w:t>
            </w:r>
          </w:p>
        </w:tc>
        <w:tc>
          <w:tcPr>
            <w:tcW w:w="916" w:type="pct"/>
            <w:shd w:val="clear" w:color="auto" w:fill="auto"/>
            <w:noWrap/>
            <w:vAlign w:val="bottom"/>
            <w:hideMark/>
          </w:tcPr>
          <w:p w14:paraId="0374E935" w14:textId="37764646" w:rsidR="00E27F0E" w:rsidRPr="00FD5F5B" w:rsidRDefault="007D5701" w:rsidP="0056718B">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15.9</w:t>
            </w:r>
          </w:p>
        </w:tc>
        <w:tc>
          <w:tcPr>
            <w:tcW w:w="979" w:type="pct"/>
            <w:shd w:val="clear" w:color="auto" w:fill="auto"/>
            <w:noWrap/>
            <w:vAlign w:val="bottom"/>
            <w:hideMark/>
          </w:tcPr>
          <w:p w14:paraId="37235233" w14:textId="77777777" w:rsidR="00E27F0E" w:rsidRPr="00FD5F5B" w:rsidRDefault="00E27F0E" w:rsidP="0056718B">
            <w:pPr>
              <w:widowControl/>
              <w:ind w:right="400"/>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5.45</w:t>
            </w:r>
          </w:p>
        </w:tc>
      </w:tr>
    </w:tbl>
    <w:p w14:paraId="69765A2F" w14:textId="44C19B6C"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*Latency is the time each accelerator needs to process</w:t>
      </w:r>
      <w:r w:rsidR="003A06FA">
        <w:rPr>
          <w:rStyle w:val="def"/>
          <w:rFonts w:ascii="Times New Roman" w:hAnsi="Times New Roman" w:cs="Times New Roman"/>
          <w:szCs w:val="20"/>
        </w:rPr>
        <w:t xml:space="preserve"> </w:t>
      </w:r>
      <w:r w:rsidR="004B7495">
        <w:rPr>
          <w:rStyle w:val="def"/>
          <w:rFonts w:ascii="Times New Roman" w:hAnsi="Times New Roman" w:cs="Times New Roman"/>
          <w:szCs w:val="20"/>
        </w:rPr>
        <w:t>whole</w:t>
      </w:r>
      <w:r w:rsidR="00523580">
        <w:rPr>
          <w:rStyle w:val="def"/>
          <w:rFonts w:ascii="Times New Roman" w:hAnsi="Times New Roman" w:cs="Times New Roman"/>
          <w:szCs w:val="20"/>
        </w:rPr>
        <w:t xml:space="preserve"> audio frame.</w:t>
      </w:r>
      <w:commentRangeEnd w:id="46"/>
      <w:r w:rsidR="00DB6EC2">
        <w:rPr>
          <w:rStyle w:val="af2"/>
        </w:rPr>
        <w:commentReference w:id="46"/>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lastRenderedPageBreak/>
        <w:t xml:space="preserve">6. </w:t>
      </w:r>
      <w:r w:rsidR="00E67841">
        <w:rPr>
          <w:rFonts w:ascii="Times New Roman" w:hAnsi="Times New Roman" w:cs="Times New Roman"/>
          <w:b/>
          <w:sz w:val="20"/>
          <w:szCs w:val="20"/>
        </w:rPr>
        <w:t>Conclusion</w:t>
      </w:r>
    </w:p>
    <w:p w14:paraId="1FC3D202" w14:textId="1C44F78F"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w:t>
      </w:r>
      <w:r w:rsidR="00D11D90">
        <w:rPr>
          <w:rFonts w:ascii="Times New Roman" w:hAnsi="Times New Roman" w:cs="Times New Roman"/>
          <w:sz w:val="20"/>
          <w:szCs w:val="20"/>
        </w:rPr>
        <w:t>prediction</w:t>
      </w:r>
      <w:r>
        <w:rPr>
          <w:rFonts w:ascii="Times New Roman" w:hAnsi="Times New Roman" w:cs="Times New Roman"/>
          <w:sz w:val="20"/>
          <w:szCs w:val="20"/>
        </w:rPr>
        <w:t xml:space="preserve">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-pipeline. With the combination of deep convolution neural network quantization and customized circuit design, we bring out a high-throughput, energy-efficient and high-performance sound classification computing platform based on FPGA. Compared with current state-of-art CPU platform</w:t>
      </w:r>
      <w:r w:rsidR="005F283C">
        <w:rPr>
          <w:rFonts w:ascii="Times New Roman" w:hAnsi="Times New Roman" w:cs="Times New Roman"/>
          <w:sz w:val="20"/>
          <w:szCs w:val="20"/>
        </w:rPr>
        <w:t xml:space="preserve">, BWCNN-based ASIC architectures, fully </w:t>
      </w:r>
      <w:proofErr w:type="spellStart"/>
      <w:r w:rsidR="005F283C">
        <w:rPr>
          <w:rFonts w:ascii="Times New Roman" w:hAnsi="Times New Roman" w:cs="Times New Roman"/>
          <w:sz w:val="20"/>
          <w:szCs w:val="20"/>
        </w:rPr>
        <w:t>binarized</w:t>
      </w:r>
      <w:proofErr w:type="spellEnd"/>
      <w:r w:rsidR="005F283C">
        <w:rPr>
          <w:rFonts w:ascii="Times New Roman" w:hAnsi="Times New Roman" w:cs="Times New Roman"/>
          <w:sz w:val="20"/>
          <w:szCs w:val="20"/>
        </w:rPr>
        <w:t xml:space="preserve"> FPGA accelerators and sparse RNN</w:t>
      </w:r>
      <w:r w:rsidR="00AD5FE2">
        <w:rPr>
          <w:rFonts w:ascii="Times New Roman" w:hAnsi="Times New Roman" w:cs="Times New Roman"/>
          <w:sz w:val="20"/>
          <w:szCs w:val="20"/>
        </w:rPr>
        <w:t xml:space="preserve"> accelerators</w:t>
      </w:r>
      <w:r>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Pr>
          <w:rFonts w:ascii="Times New Roman" w:hAnsi="Times New Roman" w:cs="Times New Roman"/>
          <w:sz w:val="20"/>
          <w:szCs w:val="20"/>
        </w:rPr>
        <w:t xml:space="preserv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w:t>
      </w:r>
      <w:r w:rsidRPr="002A6693">
        <w:rPr>
          <w:rFonts w:ascii="Times New Roman" w:hAnsi="Times New Roman" w:cs="Times New Roman"/>
          <w:sz w:val="20"/>
          <w:szCs w:val="20"/>
        </w:rPr>
        <w:lastRenderedPageBreak/>
        <w:t xml:space="preserve">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Guo</w:t>
      </w:r>
      <w:proofErr w:type="spellEnd"/>
      <w:r w:rsidRPr="00772141">
        <w:rPr>
          <w:rFonts w:ascii="Times New Roman" w:hAnsi="Times New Roman" w:cs="Times New Roman"/>
          <w:kern w:val="0"/>
          <w:sz w:val="20"/>
          <w:szCs w:val="20"/>
        </w:rPr>
        <w:t xml:space="preserve">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w:t>
      </w:r>
      <w:proofErr w:type="spellStart"/>
      <w:r w:rsidRPr="00772141">
        <w:rPr>
          <w:rFonts w:ascii="Times New Roman" w:hAnsi="Times New Roman" w:cs="Times New Roman"/>
          <w:kern w:val="0"/>
          <w:sz w:val="20"/>
          <w:szCs w:val="20"/>
        </w:rPr>
        <w:t>Vaibhava</w:t>
      </w:r>
      <w:proofErr w:type="spellEnd"/>
      <w:r w:rsidRPr="00772141">
        <w:rPr>
          <w:rFonts w:ascii="Times New Roman" w:hAnsi="Times New Roman" w:cs="Times New Roman"/>
          <w:kern w:val="0"/>
          <w:sz w:val="20"/>
          <w:szCs w:val="20"/>
        </w:rPr>
        <w:t xml:space="preserve"> G. Advances in Very Deep Convolutional Neural Networks for LVCSR[C/OL]. </w:t>
      </w:r>
      <w:proofErr w:type="gramStart"/>
      <w:r w:rsidRPr="00772141">
        <w:rPr>
          <w:rFonts w:ascii="Times New Roman" w:hAnsi="Times New Roman" w:cs="Times New Roman"/>
          <w:kern w:val="0"/>
          <w:sz w:val="20"/>
          <w:szCs w:val="20"/>
        </w:rPr>
        <w:t>arXiv:</w:t>
      </w:r>
      <w:proofErr w:type="gramEnd"/>
      <w:r w:rsidRPr="00772141">
        <w:rPr>
          <w:rFonts w:ascii="Times New Roman" w:hAnsi="Times New Roman" w:cs="Times New Roman"/>
          <w:kern w:val="0"/>
          <w:sz w:val="20"/>
          <w:szCs w:val="20"/>
        </w:rPr>
        <w:t>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Muckenhirn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H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w:t>
      </w:r>
      <w:proofErr w:type="spellStart"/>
      <w:r w:rsidRPr="00772141">
        <w:rPr>
          <w:rFonts w:ascii="Times New Roman" w:hAnsi="Times New Roman" w:cs="Times New Roman"/>
          <w:kern w:val="0"/>
          <w:sz w:val="20"/>
          <w:szCs w:val="20"/>
        </w:rPr>
        <w:t>Marcell</w:t>
      </w:r>
      <w:proofErr w:type="spellEnd"/>
      <w:r w:rsidRPr="00772141">
        <w:rPr>
          <w:rFonts w:ascii="Times New Roman" w:hAnsi="Times New Roman" w:cs="Times New Roman"/>
          <w:kern w:val="0"/>
          <w:sz w:val="20"/>
          <w:szCs w:val="20"/>
        </w:rPr>
        <w:t xml:space="preserve">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Palaz</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D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Magimai</w:t>
      </w:r>
      <w:proofErr w:type="spellEnd"/>
      <w:r w:rsidRPr="00772141">
        <w:rPr>
          <w:rFonts w:ascii="Times New Roman" w:hAnsi="Times New Roman" w:cs="Times New Roman"/>
          <w:kern w:val="0"/>
          <w:sz w:val="20"/>
          <w:szCs w:val="20"/>
        </w:rPr>
        <w:t xml:space="preserve">.-Doss M , </w:t>
      </w:r>
      <w:proofErr w:type="spellStart"/>
      <w:r w:rsidRPr="00772141">
        <w:rPr>
          <w:rFonts w:ascii="Times New Roman" w:hAnsi="Times New Roman" w:cs="Times New Roman"/>
          <w:kern w:val="0"/>
          <w:sz w:val="20"/>
          <w:szCs w:val="20"/>
        </w:rPr>
        <w:t>Collobert</w:t>
      </w:r>
      <w:proofErr w:type="spellEnd"/>
      <w:r w:rsidRPr="00772141">
        <w:rPr>
          <w:rFonts w:ascii="Times New Roman" w:hAnsi="Times New Roman" w:cs="Times New Roman"/>
          <w:kern w:val="0"/>
          <w:sz w:val="20"/>
          <w:szCs w:val="20"/>
        </w:rPr>
        <w:t xml:space="preserve"> R . Convolutional neural networks-based continuous speech recognition using raw speech signal[C]// 2015 IEEE International Conference on Acoustics, Speech and Signal Processing </w:t>
      </w:r>
      <w:r w:rsidRPr="00772141">
        <w:rPr>
          <w:rFonts w:ascii="Times New Roman" w:hAnsi="Times New Roman" w:cs="Times New Roman"/>
          <w:kern w:val="0"/>
          <w:sz w:val="20"/>
          <w:szCs w:val="20"/>
        </w:rPr>
        <w:lastRenderedPageBreak/>
        <w:t>(ICASSP).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Pakyurek</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Atmis</w:t>
      </w:r>
      <w:proofErr w:type="spellEnd"/>
      <w:r w:rsidRPr="00772141">
        <w:rPr>
          <w:rFonts w:ascii="Times New Roman" w:hAnsi="Times New Roman" w:cs="Times New Roman"/>
          <w:kern w:val="0"/>
          <w:sz w:val="20"/>
          <w:szCs w:val="20"/>
        </w:rPr>
        <w:t xml:space="preserve"> M, </w:t>
      </w:r>
      <w:proofErr w:type="spellStart"/>
      <w:r w:rsidRPr="00772141">
        <w:rPr>
          <w:rFonts w:ascii="Times New Roman" w:hAnsi="Times New Roman" w:cs="Times New Roman"/>
          <w:kern w:val="0"/>
          <w:sz w:val="20"/>
          <w:szCs w:val="20"/>
        </w:rPr>
        <w:t>Kulac</w:t>
      </w:r>
      <w:proofErr w:type="spellEnd"/>
      <w:r w:rsidRPr="00772141">
        <w:rPr>
          <w:rFonts w:ascii="Times New Roman" w:hAnsi="Times New Roman" w:cs="Times New Roman"/>
          <w:kern w:val="0"/>
          <w:sz w:val="20"/>
          <w:szCs w:val="20"/>
        </w:rPr>
        <w:t xml:space="preserve">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Jyrki</w:t>
      </w:r>
      <w:proofErr w:type="spell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Kivinen</w:t>
      </w:r>
      <w:proofErr w:type="spellEnd"/>
      <w:r w:rsidRPr="00772141">
        <w:rPr>
          <w:rFonts w:ascii="Times New Roman" w:hAnsi="Times New Roman" w:cs="Times New Roman"/>
          <w:kern w:val="0"/>
          <w:sz w:val="20"/>
          <w:szCs w:val="20"/>
        </w:rPr>
        <w:t xml:space="preserve"> M K </w:t>
      </w:r>
      <w:proofErr w:type="gramStart"/>
      <w:r w:rsidRPr="00772141">
        <w:rPr>
          <w:rFonts w:ascii="Times New Roman" w:hAnsi="Times New Roman" w:cs="Times New Roman"/>
          <w:kern w:val="0"/>
          <w:sz w:val="20"/>
          <w:szCs w:val="20"/>
        </w:rPr>
        <w:t>W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Exponentiated</w:t>
      </w:r>
      <w:proofErr w:type="spellEnd"/>
      <w:r w:rsidRPr="00772141">
        <w:rPr>
          <w:rFonts w:ascii="Times New Roman" w:hAnsi="Times New Roman" w:cs="Times New Roman"/>
          <w:kern w:val="0"/>
          <w:sz w:val="20"/>
          <w:szCs w:val="20"/>
        </w:rPr>
        <w:t xml:space="preserve"> Gradient versus Gradient Descent for Linear </w:t>
      </w:r>
      <w:proofErr w:type="gramStart"/>
      <w:r w:rsidRPr="00772141">
        <w:rPr>
          <w:rFonts w:ascii="Times New Roman" w:hAnsi="Times New Roman" w:cs="Times New Roman"/>
          <w:kern w:val="0"/>
          <w:sz w:val="20"/>
          <w:szCs w:val="20"/>
        </w:rPr>
        <w:t>Predictors[</w:t>
      </w:r>
      <w:proofErr w:type="gramEnd"/>
      <w:r w:rsidRPr="00772141">
        <w:rPr>
          <w:rFonts w:ascii="Times New Roman" w:hAnsi="Times New Roman" w:cs="Times New Roman"/>
          <w:kern w:val="0"/>
          <w:sz w:val="20"/>
          <w:szCs w:val="20"/>
        </w:rPr>
        <w:t>J]. Information and Computation, 1997, 132</w:t>
      </w:r>
      <w:proofErr w:type="gramStart"/>
      <w:r w:rsidRPr="00772141">
        <w:rPr>
          <w:rFonts w:ascii="Times New Roman" w:hAnsi="Times New Roman" w:cs="Times New Roman"/>
          <w:kern w:val="0"/>
          <w:sz w:val="20"/>
          <w:szCs w:val="20"/>
        </w:rPr>
        <w:t>( 1</w:t>
      </w:r>
      <w:proofErr w:type="gramEnd"/>
      <w:r w:rsidRPr="00772141">
        <w:rPr>
          <w:rFonts w:ascii="Times New Roman" w:hAnsi="Times New Roman" w:cs="Times New Roman"/>
          <w:kern w:val="0"/>
          <w:sz w:val="20"/>
          <w:szCs w:val="20"/>
        </w:rPr>
        <w:t>):1-63.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Perkins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Lacker</w:t>
      </w:r>
      <w:proofErr w:type="spellEnd"/>
      <w:r w:rsidRPr="00772141">
        <w:rPr>
          <w:rFonts w:ascii="Times New Roman" w:hAnsi="Times New Roman" w:cs="Times New Roman"/>
          <w:kern w:val="0"/>
          <w:sz w:val="20"/>
          <w:szCs w:val="20"/>
        </w:rPr>
        <w:t xml:space="preserve"> K , Theiler J . Grafting: Fast, Incremental Feature Selection by Gradient Descent in Function </w:t>
      </w:r>
      <w:proofErr w:type="gramStart"/>
      <w:r w:rsidRPr="00772141">
        <w:rPr>
          <w:rFonts w:ascii="Times New Roman" w:hAnsi="Times New Roman" w:cs="Times New Roman"/>
          <w:kern w:val="0"/>
          <w:sz w:val="20"/>
          <w:szCs w:val="20"/>
        </w:rPr>
        <w:t>Space[</w:t>
      </w:r>
      <w:proofErr w:type="gramEnd"/>
      <w:r w:rsidRPr="00772141">
        <w:rPr>
          <w:rFonts w:ascii="Times New Roman" w:hAnsi="Times New Roman" w:cs="Times New Roman"/>
          <w:kern w:val="0"/>
          <w:sz w:val="20"/>
          <w:szCs w:val="20"/>
        </w:rPr>
        <w:t>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Pattabiraman</w:t>
      </w:r>
      <w:proofErr w:type="spellEnd"/>
      <w:r w:rsidRPr="00772141">
        <w:rPr>
          <w:rFonts w:ascii="Times New Roman" w:hAnsi="Times New Roman" w:cs="Times New Roman"/>
          <w:kern w:val="0"/>
          <w:sz w:val="20"/>
          <w:szCs w:val="20"/>
        </w:rPr>
        <w:t xml:space="preserve"> K , </w:t>
      </w:r>
      <w:proofErr w:type="spellStart"/>
      <w:r w:rsidRPr="00772141">
        <w:rPr>
          <w:rFonts w:ascii="Times New Roman" w:hAnsi="Times New Roman" w:cs="Times New Roman"/>
          <w:kern w:val="0"/>
          <w:sz w:val="20"/>
          <w:szCs w:val="20"/>
        </w:rPr>
        <w:t>Moscibroda</w:t>
      </w:r>
      <w:proofErr w:type="spellEnd"/>
      <w:r w:rsidRPr="00772141">
        <w:rPr>
          <w:rFonts w:ascii="Times New Roman" w:hAnsi="Times New Roman" w:cs="Times New Roman"/>
          <w:kern w:val="0"/>
          <w:sz w:val="20"/>
          <w:szCs w:val="20"/>
        </w:rPr>
        <w:t xml:space="preserve"> T , et al. </w:t>
      </w:r>
      <w:proofErr w:type="spellStart"/>
      <w:r w:rsidRPr="00772141">
        <w:rPr>
          <w:rFonts w:ascii="Times New Roman" w:hAnsi="Times New Roman" w:cs="Times New Roman"/>
          <w:kern w:val="0"/>
          <w:sz w:val="20"/>
          <w:szCs w:val="20"/>
        </w:rPr>
        <w:t>Flikker</w:t>
      </w:r>
      <w:proofErr w:type="spellEnd"/>
      <w:r w:rsidRPr="00772141">
        <w:rPr>
          <w:rFonts w:ascii="Times New Roman" w:hAnsi="Times New Roman" w:cs="Times New Roman"/>
          <w:kern w:val="0"/>
          <w:sz w:val="20"/>
          <w:szCs w:val="20"/>
        </w:rPr>
        <w:t>: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Han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Dundar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G ,</w:t>
      </w:r>
      <w:proofErr w:type="gramEnd"/>
      <w:r w:rsidRPr="00772141">
        <w:rPr>
          <w:rFonts w:ascii="Times New Roman" w:hAnsi="Times New Roman" w:cs="Times New Roman"/>
          <w:kern w:val="0"/>
          <w:sz w:val="20"/>
          <w:szCs w:val="20"/>
        </w:rPr>
        <w:t xml:space="preserve"> Rose K . The effects of quantization on multilayer neural </w:t>
      </w:r>
      <w:proofErr w:type="gramStart"/>
      <w:r w:rsidRPr="00772141">
        <w:rPr>
          <w:rFonts w:ascii="Times New Roman" w:hAnsi="Times New Roman" w:cs="Times New Roman"/>
          <w:kern w:val="0"/>
          <w:sz w:val="20"/>
          <w:szCs w:val="20"/>
        </w:rPr>
        <w:t>networks[</w:t>
      </w:r>
      <w:proofErr w:type="gramEnd"/>
      <w:r w:rsidRPr="00772141">
        <w:rPr>
          <w:rFonts w:ascii="Times New Roman" w:hAnsi="Times New Roman" w:cs="Times New Roman"/>
          <w:kern w:val="0"/>
          <w:sz w:val="20"/>
          <w:szCs w:val="20"/>
        </w:rPr>
        <w:t>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Guo</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P ,</w:t>
      </w:r>
      <w:proofErr w:type="gramEnd"/>
      <w:r w:rsidRPr="00772141">
        <w:rPr>
          <w:rFonts w:ascii="Times New Roman" w:hAnsi="Times New Roman" w:cs="Times New Roman"/>
          <w:kern w:val="0"/>
          <w:sz w:val="20"/>
          <w:szCs w:val="20"/>
        </w:rPr>
        <w:t xml:space="preserve"> Ma H , Chen R , et al. A High-Efficiency FPGA-Based Accelerator for </w:t>
      </w:r>
      <w:proofErr w:type="spellStart"/>
      <w:r w:rsidRPr="00772141">
        <w:rPr>
          <w:rFonts w:ascii="Times New Roman" w:hAnsi="Times New Roman" w:cs="Times New Roman"/>
          <w:kern w:val="0"/>
          <w:sz w:val="20"/>
          <w:szCs w:val="20"/>
        </w:rPr>
        <w:t>Binarized</w:t>
      </w:r>
      <w:proofErr w:type="spellEnd"/>
      <w:r w:rsidRPr="00772141">
        <w:rPr>
          <w:rFonts w:ascii="Times New Roman" w:hAnsi="Times New Roman" w:cs="Times New Roman"/>
          <w:kern w:val="0"/>
          <w:sz w:val="20"/>
          <w:szCs w:val="20"/>
        </w:rPr>
        <w:t xml:space="preserve"> Neural </w:t>
      </w:r>
      <w:proofErr w:type="gramStart"/>
      <w:r w:rsidRPr="00772141">
        <w:rPr>
          <w:rFonts w:ascii="Times New Roman" w:hAnsi="Times New Roman" w:cs="Times New Roman"/>
          <w:kern w:val="0"/>
          <w:sz w:val="20"/>
          <w:szCs w:val="20"/>
        </w:rPr>
        <w:t>Networks[</w:t>
      </w:r>
      <w:proofErr w:type="gramEnd"/>
      <w:r w:rsidRPr="00772141">
        <w:rPr>
          <w:rFonts w:ascii="Times New Roman" w:hAnsi="Times New Roman" w:cs="Times New Roman"/>
          <w:kern w:val="0"/>
          <w:sz w:val="20"/>
          <w:szCs w:val="20"/>
        </w:rPr>
        <w:t>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Liang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Yin S , Liu L , et al. FP-BNN: </w:t>
      </w:r>
      <w:proofErr w:type="spellStart"/>
      <w:r w:rsidRPr="00772141">
        <w:rPr>
          <w:rFonts w:ascii="Times New Roman" w:hAnsi="Times New Roman" w:cs="Times New Roman"/>
          <w:kern w:val="0"/>
          <w:sz w:val="20"/>
          <w:szCs w:val="20"/>
        </w:rPr>
        <w:t>Binarized</w:t>
      </w:r>
      <w:proofErr w:type="spellEnd"/>
      <w:r w:rsidRPr="00772141">
        <w:rPr>
          <w:rFonts w:ascii="Times New Roman" w:hAnsi="Times New Roman" w:cs="Times New Roman"/>
          <w:kern w:val="0"/>
          <w:sz w:val="20"/>
          <w:szCs w:val="20"/>
        </w:rPr>
        <w:t xml:space="preserve"> neural network on FPGA[J]. </w:t>
      </w:r>
      <w:proofErr w:type="spellStart"/>
      <w:r w:rsidRPr="00772141">
        <w:rPr>
          <w:rFonts w:ascii="Times New Roman" w:hAnsi="Times New Roman" w:cs="Times New Roman"/>
          <w:kern w:val="0"/>
          <w:sz w:val="20"/>
          <w:szCs w:val="20"/>
        </w:rPr>
        <w:t>Neurocomputing</w:t>
      </w:r>
      <w:proofErr w:type="spellEnd"/>
      <w:r w:rsidRPr="00772141">
        <w:rPr>
          <w:rFonts w:ascii="Times New Roman" w:hAnsi="Times New Roman" w:cs="Times New Roman"/>
          <w:kern w:val="0"/>
          <w:sz w:val="20"/>
          <w:szCs w:val="20"/>
        </w:rPr>
        <w:t>,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Conti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Schiavone</w:t>
      </w:r>
      <w:proofErr w:type="spellEnd"/>
      <w:r w:rsidRPr="00772141">
        <w:rPr>
          <w:rFonts w:ascii="Times New Roman" w:hAnsi="Times New Roman" w:cs="Times New Roman"/>
          <w:kern w:val="0"/>
          <w:sz w:val="20"/>
          <w:szCs w:val="20"/>
        </w:rPr>
        <w:t xml:space="preserve"> P D , </w:t>
      </w:r>
      <w:proofErr w:type="spellStart"/>
      <w:r w:rsidRPr="00772141">
        <w:rPr>
          <w:rFonts w:ascii="Times New Roman" w:hAnsi="Times New Roman" w:cs="Times New Roman"/>
          <w:kern w:val="0"/>
          <w:sz w:val="20"/>
          <w:szCs w:val="20"/>
        </w:rPr>
        <w:t>Benini</w:t>
      </w:r>
      <w:proofErr w:type="spellEnd"/>
      <w:r w:rsidRPr="00772141">
        <w:rPr>
          <w:rFonts w:ascii="Times New Roman" w:hAnsi="Times New Roman" w:cs="Times New Roman"/>
          <w:kern w:val="0"/>
          <w:sz w:val="20"/>
          <w:szCs w:val="20"/>
        </w:rPr>
        <w:t xml:space="preserve"> L . XNOR Neural Engine: A Hardware Accelerator IP for 21.6-fJ/op Binary Neural Network </w:t>
      </w:r>
      <w:proofErr w:type="gramStart"/>
      <w:r w:rsidRPr="00772141">
        <w:rPr>
          <w:rFonts w:ascii="Times New Roman" w:hAnsi="Times New Roman" w:cs="Times New Roman"/>
          <w:kern w:val="0"/>
          <w:sz w:val="20"/>
          <w:szCs w:val="20"/>
        </w:rPr>
        <w:t>Inference[</w:t>
      </w:r>
      <w:proofErr w:type="gramEnd"/>
      <w:r w:rsidRPr="00772141">
        <w:rPr>
          <w:rFonts w:ascii="Times New Roman" w:hAnsi="Times New Roman" w:cs="Times New Roman"/>
          <w:kern w:val="0"/>
          <w:sz w:val="20"/>
          <w:szCs w:val="20"/>
        </w:rPr>
        <w:t>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47" w:name="_Hlk43386729"/>
      <w:r>
        <w:rPr>
          <w:rFonts w:ascii="Times New Roman" w:hAnsi="Times New Roman" w:cs="Times New Roman"/>
          <w:kern w:val="0"/>
          <w:sz w:val="20"/>
          <w:szCs w:val="20"/>
        </w:rPr>
        <w:lastRenderedPageBreak/>
        <w:t xml:space="preserve">Michael D, Ashish K, David R. </w:t>
      </w:r>
      <w:proofErr w:type="spellStart"/>
      <w:r>
        <w:rPr>
          <w:rFonts w:ascii="Times New Roman" w:hAnsi="Times New Roman" w:cs="Times New Roman"/>
          <w:kern w:val="0"/>
          <w:sz w:val="20"/>
          <w:szCs w:val="20"/>
        </w:rPr>
        <w:t>Nvidia’s</w:t>
      </w:r>
      <w:proofErr w:type="spellEnd"/>
      <w:r>
        <w:rPr>
          <w:rFonts w:ascii="Times New Roman" w:hAnsi="Times New Roman" w:cs="Times New Roman"/>
          <w:kern w:val="0"/>
          <w:sz w:val="20"/>
          <w:szCs w:val="20"/>
        </w:rPr>
        <w:t xml:space="preserve"> Xavier </w:t>
      </w:r>
      <w:proofErr w:type="spellStart"/>
      <w:r>
        <w:rPr>
          <w:rFonts w:ascii="Times New Roman" w:hAnsi="Times New Roman" w:cs="Times New Roman"/>
          <w:kern w:val="0"/>
          <w:sz w:val="20"/>
          <w:szCs w:val="20"/>
        </w:rPr>
        <w:t>Soc</w:t>
      </w:r>
      <w:proofErr w:type="spellEnd"/>
      <w:r>
        <w:rPr>
          <w:rFonts w:ascii="Times New Roman" w:hAnsi="Times New Roman" w:cs="Times New Roman"/>
          <w:kern w:val="0"/>
          <w:sz w:val="20"/>
          <w:szCs w:val="20"/>
        </w:rPr>
        <w:t xml:space="preserve">[C].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proofErr w:type="spellStart"/>
      <w:r>
        <w:rPr>
          <w:rFonts w:ascii="Times New Roman" w:hAnsi="Times New Roman" w:cs="Times New Roman" w:hint="eastAsia"/>
          <w:kern w:val="0"/>
          <w:sz w:val="20"/>
          <w:szCs w:val="20"/>
        </w:rPr>
        <w:t>N</w:t>
      </w:r>
      <w:r>
        <w:rPr>
          <w:rFonts w:ascii="Times New Roman" w:hAnsi="Times New Roman" w:cs="Times New Roman"/>
          <w:kern w:val="0"/>
          <w:sz w:val="20"/>
          <w:szCs w:val="20"/>
        </w:rPr>
        <w:t>vidia</w:t>
      </w:r>
      <w:proofErr w:type="spellEnd"/>
      <w:r>
        <w:rPr>
          <w:rFonts w:ascii="Times New Roman" w:hAnsi="Times New Roman" w:cs="Times New Roman"/>
          <w:kern w:val="0"/>
          <w:sz w:val="20"/>
          <w:szCs w:val="20"/>
        </w:rPr>
        <w:t>. Deep Learning Accelerator[C]. IEEE Hot Chips 2018.</w:t>
      </w:r>
    </w:p>
    <w:bookmarkEnd w:id="47"/>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Gwennap</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L .</w:t>
      </w:r>
      <w:proofErr w:type="gramEnd"/>
      <w:r w:rsidRPr="00772141">
        <w:rPr>
          <w:rFonts w:ascii="Times New Roman" w:hAnsi="Times New Roman" w:cs="Times New Roman"/>
          <w:kern w:val="0"/>
          <w:sz w:val="20"/>
          <w:szCs w:val="20"/>
        </w:rPr>
        <w:t xml:space="preserve"> Microsoft Brainwave Uses </w:t>
      </w:r>
      <w:proofErr w:type="gramStart"/>
      <w:r w:rsidRPr="00772141">
        <w:rPr>
          <w:rFonts w:ascii="Times New Roman" w:hAnsi="Times New Roman" w:cs="Times New Roman"/>
          <w:kern w:val="0"/>
          <w:sz w:val="20"/>
          <w:szCs w:val="20"/>
        </w:rPr>
        <w:t>FPGAs[</w:t>
      </w:r>
      <w:proofErr w:type="gramEnd"/>
      <w:r w:rsidRPr="00772141">
        <w:rPr>
          <w:rFonts w:ascii="Times New Roman" w:hAnsi="Times New Roman" w:cs="Times New Roman"/>
          <w:kern w:val="0"/>
          <w:sz w:val="20"/>
          <w:szCs w:val="20"/>
        </w:rPr>
        <w:t>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Turan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F ,</w:t>
      </w:r>
      <w:proofErr w:type="gramEnd"/>
      <w:r w:rsidRPr="00772141">
        <w:rPr>
          <w:rFonts w:ascii="Times New Roman" w:hAnsi="Times New Roman" w:cs="Times New Roman"/>
          <w:kern w:val="0"/>
          <w:sz w:val="20"/>
          <w:szCs w:val="20"/>
        </w:rPr>
        <w:t xml:space="preserve"> Roy S </w:t>
      </w:r>
      <w:proofErr w:type="spellStart"/>
      <w:r w:rsidRPr="00772141">
        <w:rPr>
          <w:rFonts w:ascii="Times New Roman" w:hAnsi="Times New Roman" w:cs="Times New Roman"/>
          <w:kern w:val="0"/>
          <w:sz w:val="20"/>
          <w:szCs w:val="20"/>
        </w:rPr>
        <w:t>S</w:t>
      </w:r>
      <w:proofErr w:type="spellEnd"/>
      <w:r w:rsidRPr="00772141">
        <w:rPr>
          <w:rFonts w:ascii="Times New Roman" w:hAnsi="Times New Roman" w:cs="Times New Roman"/>
          <w:kern w:val="0"/>
          <w:sz w:val="20"/>
          <w:szCs w:val="20"/>
        </w:rPr>
        <w:t xml:space="preserve"> , </w:t>
      </w:r>
      <w:proofErr w:type="spellStart"/>
      <w:r w:rsidRPr="00772141">
        <w:rPr>
          <w:rFonts w:ascii="Times New Roman" w:hAnsi="Times New Roman" w:cs="Times New Roman"/>
          <w:kern w:val="0"/>
          <w:sz w:val="20"/>
          <w:szCs w:val="20"/>
        </w:rPr>
        <w:t>Verbauwhede</w:t>
      </w:r>
      <w:proofErr w:type="spellEnd"/>
      <w:r w:rsidRPr="00772141">
        <w:rPr>
          <w:rFonts w:ascii="Times New Roman" w:hAnsi="Times New Roman" w:cs="Times New Roman"/>
          <w:kern w:val="0"/>
          <w:sz w:val="20"/>
          <w:szCs w:val="20"/>
        </w:rPr>
        <w:t xml:space="preserve"> I . HEAWS: An Accelerator for </w:t>
      </w:r>
      <w:proofErr w:type="spellStart"/>
      <w:r w:rsidRPr="00772141">
        <w:rPr>
          <w:rFonts w:ascii="Times New Roman" w:hAnsi="Times New Roman" w:cs="Times New Roman"/>
          <w:kern w:val="0"/>
          <w:sz w:val="20"/>
          <w:szCs w:val="20"/>
        </w:rPr>
        <w:t>Homomorphic</w:t>
      </w:r>
      <w:proofErr w:type="spellEnd"/>
      <w:r w:rsidRPr="00772141">
        <w:rPr>
          <w:rFonts w:ascii="Times New Roman" w:hAnsi="Times New Roman" w:cs="Times New Roman"/>
          <w:kern w:val="0"/>
          <w:sz w:val="20"/>
          <w:szCs w:val="20"/>
        </w:rPr>
        <w:t xml:space="preserve"> Encryption on the Amazon AWS </w:t>
      </w:r>
      <w:proofErr w:type="gramStart"/>
      <w:r w:rsidRPr="00772141">
        <w:rPr>
          <w:rFonts w:ascii="Times New Roman" w:hAnsi="Times New Roman" w:cs="Times New Roman"/>
          <w:kern w:val="0"/>
          <w:sz w:val="20"/>
          <w:szCs w:val="20"/>
        </w:rPr>
        <w:t>FPGA[</w:t>
      </w:r>
      <w:proofErr w:type="gramEnd"/>
      <w:r w:rsidRPr="00772141">
        <w:rPr>
          <w:rFonts w:ascii="Times New Roman" w:hAnsi="Times New Roman" w:cs="Times New Roman"/>
          <w:kern w:val="0"/>
          <w:sz w:val="20"/>
          <w:szCs w:val="20"/>
        </w:rPr>
        <w:t xml:space="preserve">J]. IEEE Transactions on Computers, 2020, </w:t>
      </w:r>
      <w:proofErr w:type="gramStart"/>
      <w:r w:rsidRPr="00772141">
        <w:rPr>
          <w:rFonts w:ascii="Times New Roman" w:hAnsi="Times New Roman" w:cs="Times New Roman"/>
          <w:kern w:val="0"/>
          <w:sz w:val="20"/>
          <w:szCs w:val="20"/>
        </w:rPr>
        <w:t>PP(</w:t>
      </w:r>
      <w:proofErr w:type="gramEnd"/>
      <w:r w:rsidRPr="00772141">
        <w:rPr>
          <w:rFonts w:ascii="Times New Roman" w:hAnsi="Times New Roman" w:cs="Times New Roman"/>
          <w:kern w:val="0"/>
          <w:sz w:val="20"/>
          <w:szCs w:val="20"/>
        </w:rPr>
        <w:t>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Bo L, </w:t>
      </w:r>
      <w:proofErr w:type="spellStart"/>
      <w:r w:rsidRPr="00772141">
        <w:rPr>
          <w:rFonts w:ascii="Times New Roman" w:hAnsi="Times New Roman" w:cs="Times New Roman"/>
          <w:kern w:val="0"/>
          <w:sz w:val="20"/>
          <w:szCs w:val="20"/>
        </w:rPr>
        <w:t>Hai</w:t>
      </w:r>
      <w:proofErr w:type="spellEnd"/>
      <w:r w:rsidRPr="00772141">
        <w:rPr>
          <w:rFonts w:ascii="Times New Roman" w:hAnsi="Times New Roman" w:cs="Times New Roman"/>
          <w:kern w:val="0"/>
          <w:sz w:val="20"/>
          <w:szCs w:val="20"/>
        </w:rPr>
        <w:t xml:space="preserve"> Q, Yu G, et al. EERA-ASR: An Energy-Efficient Reconfigurable Architecture for Automatic Speech Recognition with Hybrid DNN and Approximate </w:t>
      </w:r>
      <w:proofErr w:type="gramStart"/>
      <w:r w:rsidRPr="00772141">
        <w:rPr>
          <w:rFonts w:ascii="Times New Roman" w:hAnsi="Times New Roman" w:cs="Times New Roman"/>
          <w:kern w:val="0"/>
          <w:sz w:val="20"/>
          <w:szCs w:val="20"/>
        </w:rPr>
        <w:t>Computing[</w:t>
      </w:r>
      <w:proofErr w:type="gramEnd"/>
      <w:r w:rsidRPr="00772141">
        <w:rPr>
          <w:rFonts w:ascii="Times New Roman" w:hAnsi="Times New Roman" w:cs="Times New Roman"/>
          <w:kern w:val="0"/>
          <w:sz w:val="20"/>
          <w:szCs w:val="20"/>
        </w:rPr>
        <w:t>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Matthieu</w:t>
      </w:r>
      <w:proofErr w:type="spellEnd"/>
      <w:r w:rsidRPr="00772141">
        <w:rPr>
          <w:rFonts w:ascii="Times New Roman" w:hAnsi="Times New Roman" w:cs="Times New Roman"/>
          <w:kern w:val="0"/>
          <w:sz w:val="20"/>
          <w:szCs w:val="20"/>
        </w:rPr>
        <w:t xml:space="preserve"> C, </w:t>
      </w:r>
      <w:proofErr w:type="spellStart"/>
      <w:r w:rsidRPr="00772141">
        <w:rPr>
          <w:rFonts w:ascii="Times New Roman" w:hAnsi="Times New Roman" w:cs="Times New Roman"/>
          <w:kern w:val="0"/>
          <w:sz w:val="20"/>
          <w:szCs w:val="20"/>
        </w:rPr>
        <w:t>Itay</w:t>
      </w:r>
      <w:proofErr w:type="spellEnd"/>
      <w:r w:rsidRPr="00772141">
        <w:rPr>
          <w:rFonts w:ascii="Times New Roman" w:hAnsi="Times New Roman" w:cs="Times New Roman"/>
          <w:kern w:val="0"/>
          <w:sz w:val="20"/>
          <w:szCs w:val="20"/>
        </w:rPr>
        <w:t xml:space="preserve"> H, Daniel S, et al. Training Deep Neural Networks with Weights and Activations Constrained to +1 or -1[C/OL]. </w:t>
      </w:r>
      <w:proofErr w:type="gramStart"/>
      <w:r w:rsidRPr="00772141">
        <w:rPr>
          <w:rFonts w:ascii="Times New Roman" w:hAnsi="Times New Roman" w:cs="Times New Roman"/>
          <w:kern w:val="0"/>
          <w:sz w:val="20"/>
          <w:szCs w:val="20"/>
        </w:rPr>
        <w:t>arXiv:</w:t>
      </w:r>
      <w:proofErr w:type="gramEnd"/>
      <w:r w:rsidRPr="00772141">
        <w:rPr>
          <w:rFonts w:ascii="Times New Roman" w:hAnsi="Times New Roman" w:cs="Times New Roman"/>
          <w:kern w:val="0"/>
          <w:sz w:val="20"/>
          <w:szCs w:val="20"/>
        </w:rPr>
        <w:t>1602.02830v3[</w:t>
      </w:r>
      <w:proofErr w:type="spellStart"/>
      <w:r w:rsidRPr="00772141">
        <w:rPr>
          <w:rFonts w:ascii="Times New Roman" w:hAnsi="Times New Roman" w:cs="Times New Roman"/>
          <w:kern w:val="0"/>
          <w:sz w:val="20"/>
          <w:szCs w:val="20"/>
        </w:rPr>
        <w:t>cs.LG</w:t>
      </w:r>
      <w:proofErr w:type="spellEnd"/>
      <w:r w:rsidRPr="00772141">
        <w:rPr>
          <w:rFonts w:ascii="Times New Roman" w:hAnsi="Times New Roman" w:cs="Times New Roman"/>
          <w:kern w:val="0"/>
          <w:sz w:val="20"/>
          <w:szCs w:val="20"/>
        </w:rPr>
        <w:t>].</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Jacob B , </w:t>
      </w:r>
      <w:proofErr w:type="spellStart"/>
      <w:r w:rsidRPr="00772141">
        <w:rPr>
          <w:rFonts w:ascii="Times New Roman" w:hAnsi="Times New Roman" w:cs="Times New Roman"/>
          <w:kern w:val="0"/>
          <w:sz w:val="20"/>
          <w:szCs w:val="20"/>
        </w:rPr>
        <w:t>Kligys</w:t>
      </w:r>
      <w:proofErr w:type="spellEnd"/>
      <w:r w:rsidRPr="00772141">
        <w:rPr>
          <w:rFonts w:ascii="Times New Roman" w:hAnsi="Times New Roman" w:cs="Times New Roman"/>
          <w:kern w:val="0"/>
          <w:sz w:val="20"/>
          <w:szCs w:val="20"/>
        </w:rPr>
        <w:t xml:space="preserve">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Xu</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Y ,</w:t>
      </w:r>
      <w:proofErr w:type="gramEnd"/>
      <w:r w:rsidRPr="00772141">
        <w:rPr>
          <w:rFonts w:ascii="Times New Roman" w:hAnsi="Times New Roman" w:cs="Times New Roman"/>
          <w:kern w:val="0"/>
          <w:sz w:val="20"/>
          <w:szCs w:val="20"/>
        </w:rPr>
        <w:t xml:space="preserve">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Santurkar</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S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Tsipras</w:t>
      </w:r>
      <w:proofErr w:type="spellEnd"/>
      <w:r w:rsidRPr="00772141">
        <w:rPr>
          <w:rFonts w:ascii="Times New Roman" w:hAnsi="Times New Roman" w:cs="Times New Roman"/>
          <w:kern w:val="0"/>
          <w:sz w:val="20"/>
          <w:szCs w:val="20"/>
        </w:rPr>
        <w:t xml:space="preserve"> D , </w:t>
      </w:r>
      <w:proofErr w:type="spellStart"/>
      <w:r w:rsidRPr="00772141">
        <w:rPr>
          <w:rFonts w:ascii="Times New Roman" w:hAnsi="Times New Roman" w:cs="Times New Roman"/>
          <w:kern w:val="0"/>
          <w:sz w:val="20"/>
          <w:szCs w:val="20"/>
        </w:rPr>
        <w:t>Ilyas</w:t>
      </w:r>
      <w:proofErr w:type="spellEnd"/>
      <w:r w:rsidRPr="00772141">
        <w:rPr>
          <w:rFonts w:ascii="Times New Roman" w:hAnsi="Times New Roman" w:cs="Times New Roman"/>
          <w:kern w:val="0"/>
          <w:sz w:val="20"/>
          <w:szCs w:val="20"/>
        </w:rPr>
        <w:t xml:space="preserve">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Liu M , Wu W , </w:t>
      </w:r>
      <w:proofErr w:type="spellStart"/>
      <w:r w:rsidRPr="00772141">
        <w:rPr>
          <w:rFonts w:ascii="Times New Roman" w:hAnsi="Times New Roman" w:cs="Times New Roman"/>
          <w:kern w:val="0"/>
          <w:sz w:val="20"/>
          <w:szCs w:val="20"/>
        </w:rPr>
        <w:t>Gu</w:t>
      </w:r>
      <w:proofErr w:type="spellEnd"/>
      <w:r w:rsidRPr="00772141">
        <w:rPr>
          <w:rFonts w:ascii="Times New Roman" w:hAnsi="Times New Roman" w:cs="Times New Roman"/>
          <w:kern w:val="0"/>
          <w:sz w:val="20"/>
          <w:szCs w:val="20"/>
        </w:rPr>
        <w:t xml:space="preserve"> Z , et al. Deep Learning Based on Batch Normalization for P300 Signal Detection[J]. </w:t>
      </w:r>
      <w:proofErr w:type="spellStart"/>
      <w:r w:rsidRPr="00772141">
        <w:rPr>
          <w:rFonts w:ascii="Times New Roman" w:hAnsi="Times New Roman" w:cs="Times New Roman"/>
          <w:kern w:val="0"/>
          <w:sz w:val="20"/>
          <w:szCs w:val="20"/>
        </w:rPr>
        <w:t>Neurocomputing</w:t>
      </w:r>
      <w:proofErr w:type="spellEnd"/>
      <w:r w:rsidRPr="00772141">
        <w:rPr>
          <w:rFonts w:ascii="Times New Roman" w:hAnsi="Times New Roman" w:cs="Times New Roman"/>
          <w:kern w:val="0"/>
          <w:sz w:val="20"/>
          <w:szCs w:val="20"/>
        </w:rPr>
        <w:t>,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Giri</w:t>
      </w:r>
      <w:proofErr w:type="spellEnd"/>
      <w:r w:rsidRPr="00772141">
        <w:rPr>
          <w:rFonts w:ascii="Times New Roman" w:hAnsi="Times New Roman" w:cs="Times New Roman"/>
          <w:kern w:val="0"/>
          <w:sz w:val="20"/>
          <w:szCs w:val="20"/>
        </w:rPr>
        <w:t xml:space="preserve"> E P , </w:t>
      </w:r>
      <w:proofErr w:type="spellStart"/>
      <w:r w:rsidRPr="00772141">
        <w:rPr>
          <w:rFonts w:ascii="Times New Roman" w:hAnsi="Times New Roman" w:cs="Times New Roman"/>
          <w:kern w:val="0"/>
          <w:sz w:val="20"/>
          <w:szCs w:val="20"/>
        </w:rPr>
        <w:t>Fanany</w:t>
      </w:r>
      <w:proofErr w:type="spellEnd"/>
      <w:r w:rsidRPr="00772141">
        <w:rPr>
          <w:rFonts w:ascii="Times New Roman" w:hAnsi="Times New Roman" w:cs="Times New Roman"/>
          <w:kern w:val="0"/>
          <w:sz w:val="20"/>
          <w:szCs w:val="20"/>
        </w:rPr>
        <w:t xml:space="preserve"> M I , </w:t>
      </w:r>
      <w:proofErr w:type="spellStart"/>
      <w:r w:rsidRPr="00772141">
        <w:rPr>
          <w:rFonts w:ascii="Times New Roman" w:hAnsi="Times New Roman" w:cs="Times New Roman"/>
          <w:kern w:val="0"/>
          <w:sz w:val="20"/>
          <w:szCs w:val="20"/>
        </w:rPr>
        <w:t>Arymurthy</w:t>
      </w:r>
      <w:proofErr w:type="spellEnd"/>
      <w:r w:rsidRPr="00772141">
        <w:rPr>
          <w:rFonts w:ascii="Times New Roman" w:hAnsi="Times New Roman" w:cs="Times New Roman"/>
          <w:kern w:val="0"/>
          <w:sz w:val="20"/>
          <w:szCs w:val="20"/>
        </w:rPr>
        <w:t xml:space="preserve">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Schultz S R , </w:t>
      </w:r>
      <w:proofErr w:type="spellStart"/>
      <w:r w:rsidRPr="00772141">
        <w:rPr>
          <w:rFonts w:ascii="Times New Roman" w:hAnsi="Times New Roman" w:cs="Times New Roman"/>
          <w:kern w:val="0"/>
          <w:sz w:val="20"/>
          <w:szCs w:val="20"/>
        </w:rPr>
        <w:t>Luk</w:t>
      </w:r>
      <w:proofErr w:type="spellEnd"/>
      <w:r w:rsidRPr="00772141">
        <w:rPr>
          <w:rFonts w:ascii="Times New Roman" w:hAnsi="Times New Roman" w:cs="Times New Roman"/>
          <w:kern w:val="0"/>
          <w:sz w:val="20"/>
          <w:szCs w:val="20"/>
        </w:rPr>
        <w:t xml:space="preserve"> W . A Large-Scale Spiking Neural Network Accelerator </w:t>
      </w:r>
      <w:r w:rsidRPr="00772141">
        <w:rPr>
          <w:rFonts w:ascii="Times New Roman" w:hAnsi="Times New Roman" w:cs="Times New Roman"/>
          <w:kern w:val="0"/>
          <w:sz w:val="20"/>
          <w:szCs w:val="20"/>
        </w:rPr>
        <w:lastRenderedPageBreak/>
        <w:t>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Hesham</w:t>
      </w:r>
      <w:proofErr w:type="spellEnd"/>
      <w:r w:rsidRPr="00772141">
        <w:rPr>
          <w:rFonts w:ascii="Times New Roman" w:hAnsi="Times New Roman" w:cs="Times New Roman"/>
          <w:kern w:val="0"/>
          <w:sz w:val="20"/>
          <w:szCs w:val="20"/>
        </w:rPr>
        <w:t xml:space="preserve"> M , Enrico C , et al. </w:t>
      </w:r>
      <w:proofErr w:type="spellStart"/>
      <w:r w:rsidRPr="00772141">
        <w:rPr>
          <w:rFonts w:ascii="Times New Roman" w:hAnsi="Times New Roman" w:cs="Times New Roman"/>
          <w:kern w:val="0"/>
          <w:sz w:val="20"/>
          <w:szCs w:val="20"/>
        </w:rPr>
        <w:t>NullHop</w:t>
      </w:r>
      <w:proofErr w:type="spellEnd"/>
      <w:r w:rsidRPr="00772141">
        <w:rPr>
          <w:rFonts w:ascii="Times New Roman" w:hAnsi="Times New Roman" w:cs="Times New Roman"/>
          <w:kern w:val="0"/>
          <w:sz w:val="20"/>
          <w:szCs w:val="20"/>
        </w:rPr>
        <w:t>: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Chen </w:t>
      </w:r>
      <w:proofErr w:type="gramStart"/>
      <w:r w:rsidRPr="00772141">
        <w:rPr>
          <w:rFonts w:ascii="Times New Roman" w:hAnsi="Times New Roman" w:cs="Times New Roman"/>
          <w:kern w:val="0"/>
          <w:sz w:val="20"/>
          <w:szCs w:val="20"/>
        </w:rPr>
        <w:t>T ,</w:t>
      </w:r>
      <w:proofErr w:type="gramEnd"/>
      <w:r w:rsidRPr="00772141">
        <w:rPr>
          <w:rFonts w:ascii="Times New Roman" w:hAnsi="Times New Roman" w:cs="Times New Roman"/>
          <w:kern w:val="0"/>
          <w:sz w:val="20"/>
          <w:szCs w:val="20"/>
        </w:rPr>
        <w:t xml:space="preserve"> Du Z , Sun N , et al. A High-Throughput Neural Network </w:t>
      </w:r>
      <w:proofErr w:type="gramStart"/>
      <w:r w:rsidRPr="00772141">
        <w:rPr>
          <w:rFonts w:ascii="Times New Roman" w:hAnsi="Times New Roman" w:cs="Times New Roman"/>
          <w:kern w:val="0"/>
          <w:sz w:val="20"/>
          <w:szCs w:val="20"/>
        </w:rPr>
        <w:t>Accelerator[</w:t>
      </w:r>
      <w:proofErr w:type="gramEnd"/>
      <w:r w:rsidRPr="00772141">
        <w:rPr>
          <w:rFonts w:ascii="Times New Roman" w:hAnsi="Times New Roman" w:cs="Times New Roman"/>
          <w:kern w:val="0"/>
          <w:sz w:val="20"/>
          <w:szCs w:val="20"/>
        </w:rPr>
        <w:t>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w:t>
      </w:r>
      <w:proofErr w:type="gramStart"/>
      <w:r w:rsidRPr="00772141">
        <w:rPr>
          <w:rFonts w:ascii="Times New Roman" w:hAnsi="Times New Roman" w:cs="Times New Roman"/>
          <w:kern w:val="0"/>
          <w:sz w:val="20"/>
          <w:szCs w:val="20"/>
        </w:rPr>
        <w:t>Z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Jingyi</w:t>
      </w:r>
      <w:proofErr w:type="spellEnd"/>
      <w:r w:rsidRPr="00772141">
        <w:rPr>
          <w:rFonts w:ascii="Times New Roman" w:hAnsi="Times New Roman" w:cs="Times New Roman"/>
          <w:kern w:val="0"/>
          <w:sz w:val="20"/>
          <w:szCs w:val="20"/>
        </w:rPr>
        <w:t xml:space="preserve"> Q , </w:t>
      </w:r>
      <w:proofErr w:type="spellStart"/>
      <w:r w:rsidRPr="00772141">
        <w:rPr>
          <w:rFonts w:ascii="Times New Roman" w:hAnsi="Times New Roman" w:cs="Times New Roman"/>
          <w:kern w:val="0"/>
          <w:sz w:val="20"/>
          <w:szCs w:val="20"/>
        </w:rPr>
        <w:t>Renbiao</w:t>
      </w:r>
      <w:proofErr w:type="spellEnd"/>
      <w:r w:rsidRPr="00772141">
        <w:rPr>
          <w:rFonts w:ascii="Times New Roman" w:hAnsi="Times New Roman" w:cs="Times New Roman"/>
          <w:kern w:val="0"/>
          <w:sz w:val="20"/>
          <w:szCs w:val="20"/>
        </w:rPr>
        <w:t xml:space="preserve"> W . Straight Convolutional Neural Networks Algorithm Based on Batch Normalization for Image </w:t>
      </w:r>
      <w:proofErr w:type="gramStart"/>
      <w:r w:rsidRPr="00772141">
        <w:rPr>
          <w:rFonts w:ascii="Times New Roman" w:hAnsi="Times New Roman" w:cs="Times New Roman"/>
          <w:kern w:val="0"/>
          <w:sz w:val="20"/>
          <w:szCs w:val="20"/>
        </w:rPr>
        <w:t>Classification[</w:t>
      </w:r>
      <w:proofErr w:type="gramEnd"/>
      <w:r w:rsidRPr="00772141">
        <w:rPr>
          <w:rFonts w:ascii="Times New Roman" w:hAnsi="Times New Roman" w:cs="Times New Roman"/>
          <w:kern w:val="0"/>
          <w:sz w:val="20"/>
          <w:szCs w:val="20"/>
        </w:rPr>
        <w:t>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Simonyan</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K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Zisserman</w:t>
      </w:r>
      <w:proofErr w:type="spellEnd"/>
      <w:r w:rsidRPr="00772141">
        <w:rPr>
          <w:rFonts w:ascii="Times New Roman" w:hAnsi="Times New Roman" w:cs="Times New Roman"/>
          <w:kern w:val="0"/>
          <w:sz w:val="20"/>
          <w:szCs w:val="20"/>
        </w:rPr>
        <w:t xml:space="preserve"> A . Very Deep Convolutional Networks for Large-Scale Image </w:t>
      </w:r>
      <w:proofErr w:type="gramStart"/>
      <w:r w:rsidRPr="00772141">
        <w:rPr>
          <w:rFonts w:ascii="Times New Roman" w:hAnsi="Times New Roman" w:cs="Times New Roman"/>
          <w:kern w:val="0"/>
          <w:sz w:val="20"/>
          <w:szCs w:val="20"/>
        </w:rPr>
        <w:t>Recognition[</w:t>
      </w:r>
      <w:proofErr w:type="gramEnd"/>
      <w:r w:rsidRPr="00772141">
        <w:rPr>
          <w:rFonts w:ascii="Times New Roman" w:hAnsi="Times New Roman" w:cs="Times New Roman"/>
          <w:kern w:val="0"/>
          <w:sz w:val="20"/>
          <w:szCs w:val="20"/>
        </w:rPr>
        <w:t>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proofErr w:type="spellStart"/>
      <w:r w:rsidRPr="00772141">
        <w:rPr>
          <w:rFonts w:ascii="Times New Roman" w:hAnsi="Times New Roman" w:cs="Times New Roman"/>
          <w:kern w:val="0"/>
          <w:sz w:val="20"/>
          <w:szCs w:val="20"/>
        </w:rPr>
        <w:t>Krizhevsky</w:t>
      </w:r>
      <w:proofErr w:type="spellEnd"/>
      <w:r w:rsidRPr="00772141">
        <w:rPr>
          <w:rFonts w:ascii="Times New Roman" w:hAnsi="Times New Roman" w:cs="Times New Roman"/>
          <w:kern w:val="0"/>
          <w:sz w:val="20"/>
          <w:szCs w:val="20"/>
        </w:rPr>
        <w:t xml:space="preserve"> </w:t>
      </w:r>
      <w:proofErr w:type="gramStart"/>
      <w:r w:rsidRPr="00772141">
        <w:rPr>
          <w:rFonts w:ascii="Times New Roman" w:hAnsi="Times New Roman" w:cs="Times New Roman"/>
          <w:kern w:val="0"/>
          <w:sz w:val="20"/>
          <w:szCs w:val="20"/>
        </w:rPr>
        <w:t>A ,</w:t>
      </w:r>
      <w:proofErr w:type="gramEnd"/>
      <w:r w:rsidRPr="00772141">
        <w:rPr>
          <w:rFonts w:ascii="Times New Roman" w:hAnsi="Times New Roman" w:cs="Times New Roman"/>
          <w:kern w:val="0"/>
          <w:sz w:val="20"/>
          <w:szCs w:val="20"/>
        </w:rPr>
        <w:t xml:space="preserve"> </w:t>
      </w:r>
      <w:proofErr w:type="spellStart"/>
      <w:r w:rsidRPr="00772141">
        <w:rPr>
          <w:rFonts w:ascii="Times New Roman" w:hAnsi="Times New Roman" w:cs="Times New Roman"/>
          <w:kern w:val="0"/>
          <w:sz w:val="20"/>
          <w:szCs w:val="20"/>
        </w:rPr>
        <w:t>Sutskever</w:t>
      </w:r>
      <w:proofErr w:type="spellEnd"/>
      <w:r w:rsidRPr="00772141">
        <w:rPr>
          <w:rFonts w:ascii="Times New Roman" w:hAnsi="Times New Roman" w:cs="Times New Roman"/>
          <w:kern w:val="0"/>
          <w:sz w:val="20"/>
          <w:szCs w:val="20"/>
        </w:rPr>
        <w:t xml:space="preserve"> I , Hinton G . </w:t>
      </w:r>
      <w:proofErr w:type="spellStart"/>
      <w:r w:rsidRPr="00772141">
        <w:rPr>
          <w:rFonts w:ascii="Times New Roman" w:hAnsi="Times New Roman" w:cs="Times New Roman"/>
          <w:kern w:val="0"/>
          <w:sz w:val="20"/>
          <w:szCs w:val="20"/>
        </w:rPr>
        <w:t>ImageNet</w:t>
      </w:r>
      <w:proofErr w:type="spellEnd"/>
      <w:r w:rsidRPr="00772141">
        <w:rPr>
          <w:rFonts w:ascii="Times New Roman" w:hAnsi="Times New Roman" w:cs="Times New Roman"/>
          <w:kern w:val="0"/>
          <w:sz w:val="20"/>
          <w:szCs w:val="20"/>
        </w:rPr>
        <w:t xml:space="preserve"> Classification with Deep Convolutional Neural Networks[C]// NIPS. Curran Associates Inc. 2012.</w:t>
      </w:r>
    </w:p>
    <w:p w14:paraId="36218C19" w14:textId="40A9B860"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 xml:space="preserve">Zeng X, </w:t>
      </w:r>
      <w:proofErr w:type="spellStart"/>
      <w:r w:rsidRPr="000A1698">
        <w:rPr>
          <w:rFonts w:ascii="Times New Roman" w:hAnsi="Times New Roman" w:cs="Times New Roman"/>
        </w:rPr>
        <w:t>Zhi</w:t>
      </w:r>
      <w:proofErr w:type="spellEnd"/>
      <w:r w:rsidRPr="000A1698">
        <w:rPr>
          <w:rFonts w:ascii="Times New Roman" w:hAnsi="Times New Roman" w:cs="Times New Roman"/>
        </w:rPr>
        <w:t xml:space="preserve"> T, Zhou X, Du Z, </w:t>
      </w:r>
      <w:proofErr w:type="spellStart"/>
      <w:r w:rsidRPr="000A1698">
        <w:rPr>
          <w:rFonts w:ascii="Times New Roman" w:hAnsi="Times New Roman" w:cs="Times New Roman"/>
        </w:rPr>
        <w:t>Guo</w:t>
      </w:r>
      <w:proofErr w:type="spellEnd"/>
      <w:r w:rsidRPr="000A1698">
        <w:rPr>
          <w:rFonts w:ascii="Times New Roman" w:hAnsi="Times New Roman" w:cs="Times New Roman"/>
        </w:rPr>
        <w:t xml:space="preserve"> Q, Liu S, et al. Addressing Irregularity in Sparse Neural Networks </w:t>
      </w:r>
      <w:proofErr w:type="gramStart"/>
      <w:r w:rsidRPr="000A1698">
        <w:rPr>
          <w:rFonts w:ascii="Times New Roman" w:hAnsi="Times New Roman" w:cs="Times New Roman"/>
        </w:rPr>
        <w:t>Through</w:t>
      </w:r>
      <w:proofErr w:type="gramEnd"/>
      <w:r w:rsidRPr="000A1698">
        <w:rPr>
          <w:rFonts w:ascii="Times New Roman" w:hAnsi="Times New Roman" w:cs="Times New Roman"/>
        </w:rPr>
        <w:t xml:space="preserve"> a Cooperative Software/Hardware Approach. IEEE Transactions on Computers, Computers, IEEE Transactions on, IEEE Trans </w:t>
      </w:r>
      <w:proofErr w:type="spellStart"/>
      <w:r w:rsidRPr="000A1698">
        <w:rPr>
          <w:rFonts w:ascii="Times New Roman" w:hAnsi="Times New Roman" w:cs="Times New Roman"/>
        </w:rPr>
        <w:t>Comput</w:t>
      </w:r>
      <w:proofErr w:type="spellEnd"/>
      <w:r w:rsidRPr="000A1698">
        <w:rPr>
          <w:rFonts w:ascii="Times New Roman" w:hAnsi="Times New Roman" w:cs="Times New Roman"/>
        </w:rPr>
        <w:t xml:space="preserve"> [Internet]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xml:space="preserve">. </w:t>
      </w:r>
      <w:proofErr w:type="spellStart"/>
      <w:r w:rsidRPr="00AA6BF1">
        <w:rPr>
          <w:rFonts w:ascii="Times New Roman" w:hAnsi="Times New Roman" w:cs="Times New Roman"/>
        </w:rPr>
        <w:t>Vecq</w:t>
      </w:r>
      <w:proofErr w:type="spellEnd"/>
      <w:r w:rsidRPr="00AA6BF1">
        <w:rPr>
          <w:rFonts w:ascii="Times New Roman" w:hAnsi="Times New Roman" w:cs="Times New Roman"/>
        </w:rPr>
        <w:t xml:space="preserve">: Minimal loss DNN model compression with </w:t>
      </w:r>
      <w:proofErr w:type="spellStart"/>
      <w:r w:rsidRPr="00AA6BF1">
        <w:rPr>
          <w:rFonts w:ascii="Times New Roman" w:hAnsi="Times New Roman" w:cs="Times New Roman"/>
        </w:rPr>
        <w:t>vectorized</w:t>
      </w:r>
      <w:proofErr w:type="spellEnd"/>
      <w:r w:rsidRPr="00AA6BF1">
        <w:rPr>
          <w:rFonts w:ascii="Times New Roman" w:hAnsi="Times New Roman" w:cs="Times New Roman"/>
        </w:rPr>
        <w:t xml:space="preserve"> weight quantization. IEEE</w:t>
      </w:r>
      <w:r w:rsidR="001B0E6D">
        <w:rPr>
          <w:rFonts w:ascii="Times New Roman" w:hAnsi="Times New Roman" w:cs="Times New Roman"/>
        </w:rPr>
        <w:t xml:space="preserve"> </w:t>
      </w:r>
      <w:r w:rsidRPr="00AA6BF1">
        <w:rPr>
          <w:rFonts w:ascii="Times New Roman" w:hAnsi="Times New Roman" w:cs="Times New Roman"/>
        </w:rPr>
        <w:t xml:space="preserve">Transactions on </w:t>
      </w:r>
      <w:proofErr w:type="gramStart"/>
      <w:r w:rsidRPr="00AA6BF1">
        <w:rPr>
          <w:rFonts w:ascii="Times New Roman" w:hAnsi="Times New Roman" w:cs="Times New Roman"/>
        </w:rPr>
        <w:t>Computers</w:t>
      </w:r>
      <w:r w:rsidR="00986234">
        <w:rPr>
          <w:rFonts w:ascii="Times New Roman" w:hAnsi="Times New Roman" w:cs="Times New Roman" w:hint="eastAsia"/>
        </w:rPr>
        <w:t>[</w:t>
      </w:r>
      <w:proofErr w:type="gramEnd"/>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R</w:t>
      </w:r>
      <w:r>
        <w:rPr>
          <w:rFonts w:ascii="Times New Roman" w:hAnsi="Times New Roman" w:cs="Times New Roman"/>
          <w:kern w:val="0"/>
          <w:sz w:val="20"/>
          <w:szCs w:val="20"/>
        </w:rPr>
        <w:t xml:space="preserve">enzo A, Lukas C, </w:t>
      </w:r>
      <w:proofErr w:type="spellStart"/>
      <w:r>
        <w:rPr>
          <w:rFonts w:ascii="Times New Roman" w:hAnsi="Times New Roman" w:cs="Times New Roman"/>
          <w:kern w:val="0"/>
          <w:sz w:val="20"/>
          <w:szCs w:val="20"/>
        </w:rPr>
        <w:t>Davide</w:t>
      </w:r>
      <w:proofErr w:type="spellEnd"/>
      <w:r>
        <w:rPr>
          <w:rFonts w:ascii="Times New Roman" w:hAnsi="Times New Roman" w:cs="Times New Roman"/>
          <w:kern w:val="0"/>
          <w:sz w:val="20"/>
          <w:szCs w:val="20"/>
        </w:rPr>
        <w:t xml:space="preserve"> R, Luca B, </w:t>
      </w:r>
      <w:proofErr w:type="spellStart"/>
      <w:r>
        <w:rPr>
          <w:rFonts w:ascii="Times New Roman" w:hAnsi="Times New Roman" w:cs="Times New Roman"/>
          <w:kern w:val="0"/>
          <w:sz w:val="20"/>
          <w:szCs w:val="20"/>
        </w:rPr>
        <w:t>YodaNN</w:t>
      </w:r>
      <w:proofErr w:type="spellEnd"/>
      <w:r>
        <w:rPr>
          <w:rFonts w:ascii="Times New Roman" w:hAnsi="Times New Roman" w:cs="Times New Roman"/>
          <w:kern w:val="0"/>
          <w:sz w:val="20"/>
          <w:szCs w:val="20"/>
        </w:rPr>
        <w:t>: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w:t>
      </w:r>
      <w:proofErr w:type="gramStart"/>
      <w:r w:rsidR="00F07F74">
        <w:rPr>
          <w:rFonts w:ascii="Times New Roman" w:hAnsi="Times New Roman" w:cs="Times New Roman"/>
          <w:kern w:val="0"/>
          <w:sz w:val="20"/>
          <w:szCs w:val="20"/>
        </w:rPr>
        <w:t>Systems</w:t>
      </w:r>
      <w:r w:rsidR="00BF3CF5">
        <w:rPr>
          <w:rFonts w:ascii="Times New Roman" w:hAnsi="Times New Roman" w:cs="Times New Roman"/>
          <w:kern w:val="0"/>
          <w:sz w:val="20"/>
          <w:szCs w:val="20"/>
        </w:rPr>
        <w:t>[</w:t>
      </w:r>
      <w:proofErr w:type="gramEnd"/>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 xml:space="preserve">Y. </w:t>
      </w:r>
      <w:proofErr w:type="spellStart"/>
      <w:r w:rsidRPr="001E07A0">
        <w:rPr>
          <w:rFonts w:ascii="Times New Roman" w:hAnsi="Times New Roman" w:cs="Times New Roman"/>
          <w:sz w:val="20"/>
          <w:szCs w:val="20"/>
        </w:rPr>
        <w:t>Umuroglu</w:t>
      </w:r>
      <w:proofErr w:type="spellEnd"/>
      <w:r w:rsidRPr="001E07A0">
        <w:rPr>
          <w:rFonts w:ascii="Times New Roman" w:hAnsi="Times New Roman" w:cs="Times New Roman"/>
          <w:sz w:val="20"/>
          <w:szCs w:val="20"/>
        </w:rPr>
        <w:t xml:space="preserve">, N. J. Fraser, G. Gambardella, M. </w:t>
      </w:r>
      <w:proofErr w:type="spellStart"/>
      <w:r w:rsidRPr="001E07A0">
        <w:rPr>
          <w:rFonts w:ascii="Times New Roman" w:hAnsi="Times New Roman" w:cs="Times New Roman"/>
          <w:sz w:val="20"/>
          <w:szCs w:val="20"/>
        </w:rPr>
        <w:t>Blott</w:t>
      </w:r>
      <w:proofErr w:type="spellEnd"/>
      <w:r w:rsidRPr="001E07A0">
        <w:rPr>
          <w:rFonts w:ascii="Times New Roman" w:hAnsi="Times New Roman" w:cs="Times New Roman"/>
          <w:sz w:val="20"/>
          <w:szCs w:val="20"/>
        </w:rPr>
        <w:t xml:space="preserve">, P. Leong, M. </w:t>
      </w:r>
      <w:proofErr w:type="spellStart"/>
      <w:r w:rsidRPr="001E07A0">
        <w:rPr>
          <w:rFonts w:ascii="Times New Roman" w:hAnsi="Times New Roman" w:cs="Times New Roman"/>
          <w:sz w:val="20"/>
          <w:szCs w:val="20"/>
        </w:rPr>
        <w:t>Jahre,and</w:t>
      </w:r>
      <w:proofErr w:type="spellEnd"/>
      <w:r w:rsidRPr="001E07A0">
        <w:rPr>
          <w:rFonts w:ascii="Times New Roman" w:hAnsi="Times New Roman" w:cs="Times New Roman"/>
          <w:sz w:val="20"/>
          <w:szCs w:val="20"/>
        </w:rPr>
        <w:t xml:space="preserve"> K. </w:t>
      </w:r>
      <w:proofErr w:type="spellStart"/>
      <w:r w:rsidRPr="001E07A0">
        <w:rPr>
          <w:rFonts w:ascii="Times New Roman" w:hAnsi="Times New Roman" w:cs="Times New Roman"/>
          <w:sz w:val="20"/>
          <w:szCs w:val="20"/>
        </w:rPr>
        <w:t>Vissers</w:t>
      </w:r>
      <w:proofErr w:type="spellEnd"/>
      <w:r w:rsidRPr="001E07A0">
        <w:rPr>
          <w:rFonts w:ascii="Times New Roman" w:hAnsi="Times New Roman" w:cs="Times New Roman"/>
          <w:sz w:val="20"/>
          <w:szCs w:val="20"/>
        </w:rPr>
        <w:t xml:space="preserve">, Finn: A framework for fast, scalable </w:t>
      </w:r>
      <w:proofErr w:type="spellStart"/>
      <w:r w:rsidRPr="001E07A0">
        <w:rPr>
          <w:rFonts w:ascii="Times New Roman" w:hAnsi="Times New Roman" w:cs="Times New Roman"/>
          <w:sz w:val="20"/>
          <w:szCs w:val="20"/>
        </w:rPr>
        <w:t>binarized</w:t>
      </w:r>
      <w:proofErr w:type="spellEnd"/>
      <w:r w:rsidRPr="001E07A0">
        <w:rPr>
          <w:rFonts w:ascii="Times New Roman" w:hAnsi="Times New Roman" w:cs="Times New Roman"/>
          <w:sz w:val="20"/>
          <w:szCs w:val="20"/>
        </w:rPr>
        <w:t xml:space="preserve"> </w:t>
      </w:r>
      <w:proofErr w:type="spellStart"/>
      <w:r w:rsidRPr="001E07A0">
        <w:rPr>
          <w:rFonts w:ascii="Times New Roman" w:hAnsi="Times New Roman" w:cs="Times New Roman"/>
          <w:sz w:val="20"/>
          <w:szCs w:val="20"/>
        </w:rPr>
        <w:t>neuralnetwork</w:t>
      </w:r>
      <w:proofErr w:type="spellEnd"/>
      <w:r w:rsidRPr="001E07A0">
        <w:rPr>
          <w:rFonts w:ascii="Times New Roman" w:hAnsi="Times New Roman" w:cs="Times New Roman"/>
          <w:sz w:val="20"/>
          <w:szCs w:val="20"/>
        </w:rPr>
        <w:t xml:space="preserve"> inference, ACM/SIGDA </w:t>
      </w:r>
      <w:proofErr w:type="spellStart"/>
      <w:r w:rsidRPr="001E07A0">
        <w:rPr>
          <w:rFonts w:ascii="Times New Roman" w:hAnsi="Times New Roman" w:cs="Times New Roman"/>
          <w:sz w:val="20"/>
          <w:szCs w:val="20"/>
        </w:rPr>
        <w:t>Interna-tional</w:t>
      </w:r>
      <w:proofErr w:type="spellEnd"/>
      <w:r w:rsidRPr="001E07A0">
        <w:rPr>
          <w:rFonts w:ascii="Times New Roman" w:hAnsi="Times New Roman" w:cs="Times New Roman"/>
          <w:sz w:val="20"/>
          <w:szCs w:val="20"/>
        </w:rPr>
        <w:t xml:space="preserve">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 xml:space="preserve">H. </w:t>
      </w:r>
      <w:proofErr w:type="spellStart"/>
      <w:r w:rsidRPr="00C340A9">
        <w:rPr>
          <w:rFonts w:ascii="Times New Roman" w:hAnsi="Times New Roman" w:cs="Times New Roman"/>
          <w:sz w:val="20"/>
          <w:szCs w:val="20"/>
        </w:rPr>
        <w:t>Alemdar</w:t>
      </w:r>
      <w:proofErr w:type="spellEnd"/>
      <w:r w:rsidRPr="00C340A9">
        <w:rPr>
          <w:rFonts w:ascii="Times New Roman" w:hAnsi="Times New Roman" w:cs="Times New Roman"/>
          <w:sz w:val="20"/>
          <w:szCs w:val="20"/>
        </w:rPr>
        <w:t>, V. Leroy, A. Prost-Boucle, and F. P ́</w:t>
      </w:r>
      <w:proofErr w:type="spellStart"/>
      <w:r w:rsidRPr="00C340A9">
        <w:rPr>
          <w:rFonts w:ascii="Times New Roman" w:hAnsi="Times New Roman" w:cs="Times New Roman"/>
          <w:sz w:val="20"/>
          <w:szCs w:val="20"/>
        </w:rPr>
        <w:t>etrot</w:t>
      </w:r>
      <w:proofErr w:type="spellEnd"/>
      <w:r w:rsidRPr="00C340A9">
        <w:rPr>
          <w:rFonts w:ascii="Times New Roman" w:hAnsi="Times New Roman" w:cs="Times New Roman"/>
          <w:sz w:val="20"/>
          <w:szCs w:val="20"/>
        </w:rPr>
        <w:t xml:space="preserve">, Ternary </w:t>
      </w:r>
      <w:proofErr w:type="spellStart"/>
      <w:r w:rsidRPr="00C340A9">
        <w:rPr>
          <w:rFonts w:ascii="Times New Roman" w:hAnsi="Times New Roman" w:cs="Times New Roman"/>
          <w:sz w:val="20"/>
          <w:szCs w:val="20"/>
        </w:rPr>
        <w:t>neuralnetworks</w:t>
      </w:r>
      <w:proofErr w:type="spellEnd"/>
      <w:r w:rsidRPr="00C340A9">
        <w:rPr>
          <w:rFonts w:ascii="Times New Roman" w:hAnsi="Times New Roman" w:cs="Times New Roman"/>
          <w:sz w:val="20"/>
          <w:szCs w:val="20"/>
        </w:rPr>
        <w:t xml:space="preserve"> for resource-efficient </w:t>
      </w:r>
      <w:proofErr w:type="spellStart"/>
      <w:r w:rsidRPr="00C340A9">
        <w:rPr>
          <w:rFonts w:ascii="Times New Roman" w:hAnsi="Times New Roman" w:cs="Times New Roman"/>
          <w:sz w:val="20"/>
          <w:szCs w:val="20"/>
        </w:rPr>
        <w:t>ai</w:t>
      </w:r>
      <w:proofErr w:type="spellEnd"/>
      <w:r w:rsidRPr="00C340A9">
        <w:rPr>
          <w:rFonts w:ascii="Times New Roman" w:hAnsi="Times New Roman" w:cs="Times New Roman"/>
          <w:sz w:val="20"/>
          <w:szCs w:val="20"/>
        </w:rPr>
        <w:t xml:space="preserve">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hint="eastAsia"/>
          <w:sz w:val="20"/>
          <w:szCs w:val="20"/>
        </w:rPr>
        <w:t>B</w:t>
      </w:r>
      <w:r>
        <w:rPr>
          <w:rFonts w:ascii="Times New Roman" w:hAnsi="Times New Roman" w:cs="Times New Roman"/>
          <w:sz w:val="20"/>
          <w:szCs w:val="20"/>
        </w:rPr>
        <w:t>aicheng</w:t>
      </w:r>
      <w:proofErr w:type="spellEnd"/>
      <w:r>
        <w:rPr>
          <w:rFonts w:ascii="Times New Roman" w:hAnsi="Times New Roman" w:cs="Times New Roman"/>
          <w:sz w:val="20"/>
          <w:szCs w:val="20"/>
        </w:rPr>
        <w:t xml:space="preserve">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w:t>
      </w:r>
      <w:proofErr w:type="spellStart"/>
      <w:r>
        <w:rPr>
          <w:rFonts w:ascii="Times New Roman" w:hAnsi="Times New Roman" w:cs="Times New Roman"/>
          <w:sz w:val="20"/>
          <w:szCs w:val="20"/>
        </w:rPr>
        <w:t>Junlong</w:t>
      </w:r>
      <w:proofErr w:type="spellEnd"/>
      <w:r>
        <w:rPr>
          <w:rFonts w:ascii="Times New Roman" w:hAnsi="Times New Roman" w:cs="Times New Roman"/>
          <w:sz w:val="20"/>
          <w:szCs w:val="20"/>
        </w:rPr>
        <w:t xml:space="preserve"> K, </w:t>
      </w:r>
      <w:proofErr w:type="spellStart"/>
      <w:r>
        <w:rPr>
          <w:rFonts w:ascii="Times New Roman" w:hAnsi="Times New Roman" w:cs="Times New Roman"/>
          <w:sz w:val="20"/>
          <w:szCs w:val="20"/>
        </w:rPr>
        <w:t>Huizi</w:t>
      </w:r>
      <w:proofErr w:type="spellEnd"/>
      <w:r>
        <w:rPr>
          <w:rFonts w:ascii="Times New Roman" w:hAnsi="Times New Roman" w:cs="Times New Roman"/>
          <w:sz w:val="20"/>
          <w:szCs w:val="20"/>
        </w:rPr>
        <w:t xml:space="preserve">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Shuo</w:t>
      </w:r>
      <w:proofErr w:type="spellEnd"/>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w:t>
      </w:r>
      <w:proofErr w:type="spellStart"/>
      <w:r w:rsidR="00F949AD">
        <w:rPr>
          <w:rFonts w:ascii="Times New Roman" w:hAnsi="Times New Roman" w:cs="Times New Roman"/>
          <w:sz w:val="20"/>
          <w:szCs w:val="20"/>
        </w:rPr>
        <w:t>Zhe</w:t>
      </w:r>
      <w:proofErr w:type="spellEnd"/>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proofErr w:type="spellStart"/>
      <w:r w:rsidR="00A57E75">
        <w:rPr>
          <w:rFonts w:ascii="Times New Roman" w:hAnsi="Times New Roman" w:cs="Times New Roman"/>
          <w:sz w:val="20"/>
          <w:szCs w:val="20"/>
        </w:rPr>
        <w:t>Caiwen</w:t>
      </w:r>
      <w:proofErr w:type="spellEnd"/>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proofErr w:type="spellStart"/>
      <w:r>
        <w:rPr>
          <w:rFonts w:ascii="Times New Roman" w:hAnsi="Times New Roman" w:cs="Times New Roman"/>
          <w:sz w:val="20"/>
          <w:szCs w:val="20"/>
        </w:rPr>
        <w:t>Shijie</w:t>
      </w:r>
      <w:proofErr w:type="spellEnd"/>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proofErr w:type="spellStart"/>
      <w:r w:rsidR="00965788">
        <w:rPr>
          <w:rFonts w:ascii="Times New Roman" w:hAnsi="Times New Roman" w:cs="Times New Roman"/>
          <w:sz w:val="20"/>
          <w:szCs w:val="20"/>
        </w:rPr>
        <w:t>Zhuliang</w:t>
      </w:r>
      <w:proofErr w:type="spellEnd"/>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 xml:space="preserve">Bank-Balanced </w:t>
      </w:r>
      <w:proofErr w:type="spellStart"/>
      <w:r w:rsidR="00E66B85" w:rsidRPr="00E66B85">
        <w:rPr>
          <w:rFonts w:ascii="Times New Roman" w:hAnsi="Times New Roman" w:cs="Times New Roman"/>
          <w:sz w:val="20"/>
          <w:szCs w:val="20"/>
        </w:rPr>
        <w:t>Sparsity</w:t>
      </w:r>
      <w:proofErr w:type="spellEnd"/>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lastRenderedPageBreak/>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y" w:date="2020-09-07T08:32:00Z" w:initials="m">
    <w:p w14:paraId="6C7F8248" w14:textId="2B3D44A7" w:rsidR="0056718B" w:rsidRDefault="0056718B">
      <w:pPr>
        <w:pStyle w:val="af3"/>
      </w:pPr>
      <w:r>
        <w:rPr>
          <w:rStyle w:val="af2"/>
        </w:rPr>
        <w:annotationRef/>
      </w:r>
      <w:r>
        <w:rPr>
          <w:rFonts w:hint="eastAsia"/>
        </w:rPr>
        <w:t>这句话最好不要这样写，在语音上CNN不见得比RNN好，这句话太主观了</w:t>
      </w:r>
    </w:p>
  </w:comment>
  <w:comment w:id="4" w:author="my" w:date="2020-09-07T08:35:00Z" w:initials="m">
    <w:p w14:paraId="5CA972BA" w14:textId="79C72B6E" w:rsidR="0056718B" w:rsidRDefault="0056718B">
      <w:pPr>
        <w:pStyle w:val="af3"/>
      </w:pPr>
      <w:r>
        <w:rPr>
          <w:rStyle w:val="af2"/>
        </w:rPr>
        <w:annotationRef/>
      </w:r>
      <w:r>
        <w:rPr>
          <w:rFonts w:hint="eastAsia"/>
        </w:rPr>
        <w:t>这句话不太懂你要表达什么，设计空间搜索时针对谁的？量化？FPGA设计？</w:t>
      </w:r>
    </w:p>
  </w:comment>
  <w:comment w:id="5" w:author="my" w:date="2020-09-07T08:37:00Z" w:initials="m">
    <w:p w14:paraId="68DA13AB" w14:textId="2C2394D4" w:rsidR="0056718B" w:rsidRDefault="0056718B">
      <w:pPr>
        <w:pStyle w:val="af3"/>
      </w:pPr>
      <w:r>
        <w:rPr>
          <w:rStyle w:val="af2"/>
        </w:rPr>
        <w:annotationRef/>
      </w:r>
      <w:r>
        <w:rPr>
          <w:rFonts w:hint="eastAsia"/>
        </w:rPr>
        <w:t>这里直接写出相比于CPU或者其他平台的加速比就可以</w:t>
      </w:r>
    </w:p>
  </w:comment>
  <w:comment w:id="6" w:author="my" w:date="2020-09-07T08:39:00Z" w:initials="m">
    <w:p w14:paraId="6C11433C" w14:textId="269DA9ED" w:rsidR="0056718B" w:rsidRDefault="0056718B">
      <w:pPr>
        <w:pStyle w:val="af3"/>
      </w:pPr>
      <w:r>
        <w:rPr>
          <w:rStyle w:val="af2"/>
        </w:rPr>
        <w:annotationRef/>
      </w:r>
      <w:r>
        <w:rPr>
          <w:rFonts w:hint="eastAsia"/>
        </w:rPr>
        <w:t>这句话意思不明确</w:t>
      </w:r>
    </w:p>
  </w:comment>
  <w:comment w:id="7" w:author="my" w:date="2020-09-07T08:40:00Z" w:initials="m">
    <w:p w14:paraId="098CB574" w14:textId="295EF165" w:rsidR="0056718B" w:rsidRDefault="0056718B">
      <w:pPr>
        <w:pStyle w:val="af3"/>
      </w:pPr>
      <w:r>
        <w:rPr>
          <w:rStyle w:val="af2"/>
        </w:rPr>
        <w:annotationRef/>
      </w:r>
      <w:r>
        <w:rPr>
          <w:rFonts w:hint="eastAsia"/>
        </w:rPr>
        <w:t>标点错误</w:t>
      </w:r>
    </w:p>
  </w:comment>
  <w:comment w:id="8" w:author="my" w:date="2020-09-07T08:59:00Z" w:initials="m">
    <w:p w14:paraId="2FC662CC" w14:textId="1A49848F" w:rsidR="005E796D" w:rsidRDefault="005E796D">
      <w:pPr>
        <w:pStyle w:val="af3"/>
      </w:pPr>
      <w:r>
        <w:rPr>
          <w:rStyle w:val="af2"/>
        </w:rPr>
        <w:annotationRef/>
      </w:r>
      <w:r>
        <w:rPr>
          <w:rFonts w:hint="eastAsia"/>
        </w:rPr>
        <w:t>ASIC</w:t>
      </w:r>
      <w:r>
        <w:rPr>
          <w:rFonts w:hint="eastAsia"/>
        </w:rPr>
        <w:t>不可重构</w:t>
      </w:r>
    </w:p>
  </w:comment>
  <w:comment w:id="9" w:author="my" w:date="2020-09-07T09:02:00Z" w:initials="m">
    <w:p w14:paraId="66B191C9" w14:textId="2DFB3620" w:rsidR="005E796D" w:rsidRDefault="005E796D">
      <w:pPr>
        <w:pStyle w:val="af3"/>
      </w:pPr>
      <w:r>
        <w:rPr>
          <w:rStyle w:val="af2"/>
        </w:rPr>
        <w:annotationRef/>
      </w:r>
      <w:r>
        <w:rPr>
          <w:rFonts w:hint="eastAsia"/>
        </w:rPr>
        <w:t>这些地方好好排版，不要出现一行大面积空白，可以把单词拆成两行</w:t>
      </w:r>
    </w:p>
  </w:comment>
  <w:comment w:id="10" w:author="my" w:date="2020-09-07T09:04:00Z" w:initials="m">
    <w:p w14:paraId="19582665" w14:textId="4E711C22" w:rsidR="005E796D" w:rsidRDefault="005E796D">
      <w:pPr>
        <w:pStyle w:val="af3"/>
      </w:pPr>
      <w:r>
        <w:rPr>
          <w:rStyle w:val="af2"/>
        </w:rPr>
        <w:annotationRef/>
      </w:r>
      <w:r>
        <w:rPr>
          <w:rFonts w:hint="eastAsia"/>
        </w:rPr>
        <w:t>这个词不对，</w:t>
      </w:r>
    </w:p>
  </w:comment>
  <w:comment w:id="14" w:author="my" w:date="2020-09-07T09:05:00Z" w:initials="m">
    <w:p w14:paraId="4E93019F" w14:textId="127DC378" w:rsidR="005E796D" w:rsidRDefault="005E796D">
      <w:pPr>
        <w:pStyle w:val="af3"/>
      </w:pPr>
      <w:r>
        <w:rPr>
          <w:rStyle w:val="af2"/>
        </w:rPr>
        <w:annotationRef/>
      </w:r>
      <w:r>
        <w:rPr>
          <w:rFonts w:hint="eastAsia"/>
        </w:rPr>
        <w:t>是不是错了</w:t>
      </w:r>
    </w:p>
  </w:comment>
  <w:comment w:id="15" w:author="my" w:date="2020-09-07T09:05:00Z" w:initials="m">
    <w:p w14:paraId="7DC0A04A" w14:textId="26477611" w:rsidR="005E796D" w:rsidRDefault="005E796D">
      <w:pPr>
        <w:pStyle w:val="af3"/>
      </w:pPr>
      <w:r>
        <w:rPr>
          <w:rStyle w:val="af2"/>
        </w:rPr>
        <w:annotationRef/>
      </w:r>
      <w:r>
        <w:t>中间结果不是这么写的</w:t>
      </w:r>
    </w:p>
  </w:comment>
  <w:comment w:id="16" w:author="my" w:date="2020-09-07T09:06:00Z" w:initials="m">
    <w:p w14:paraId="1E8925F9" w14:textId="4FA6D641" w:rsidR="005E796D" w:rsidRDefault="005E796D">
      <w:pPr>
        <w:pStyle w:val="af3"/>
        <w:rPr>
          <w:rFonts w:hint="eastAsia"/>
        </w:rPr>
      </w:pPr>
      <w:r>
        <w:rPr>
          <w:rStyle w:val="af2"/>
        </w:rPr>
        <w:annotationRef/>
      </w:r>
      <w:r>
        <w:t>这些简写是第一次出现吧？全写是啥</w:t>
      </w:r>
    </w:p>
  </w:comment>
  <w:comment w:id="17" w:author="my" w:date="2020-09-07T09:10:00Z" w:initials="m">
    <w:p w14:paraId="1F18FB15" w14:textId="77EA9E4D" w:rsidR="00B67304" w:rsidRDefault="00B67304">
      <w:pPr>
        <w:pStyle w:val="af3"/>
      </w:pPr>
      <w:r>
        <w:rPr>
          <w:rStyle w:val="af2"/>
        </w:rPr>
        <w:annotationRef/>
      </w:r>
      <w:r>
        <w:t>这里啥意思？</w:t>
      </w:r>
    </w:p>
  </w:comment>
  <w:comment w:id="18" w:author="my" w:date="2020-09-07T09:14:00Z" w:initials="m">
    <w:p w14:paraId="05780322" w14:textId="287602DC" w:rsidR="00B67304" w:rsidRDefault="00B67304">
      <w:pPr>
        <w:pStyle w:val="af3"/>
      </w:pPr>
      <w:r>
        <w:rPr>
          <w:rStyle w:val="af2"/>
        </w:rPr>
        <w:annotationRef/>
      </w:r>
      <w:r>
        <w:t>这里排版是不是有问题</w:t>
      </w:r>
    </w:p>
  </w:comment>
  <w:comment w:id="19" w:author="my" w:date="2020-09-07T09:17:00Z" w:initials="m">
    <w:p w14:paraId="525871AF" w14:textId="260E3685" w:rsidR="00B67304" w:rsidRDefault="00B67304">
      <w:pPr>
        <w:pStyle w:val="af3"/>
      </w:pPr>
      <w:r>
        <w:rPr>
          <w:rStyle w:val="af2"/>
        </w:rPr>
        <w:annotationRef/>
      </w:r>
    </w:p>
  </w:comment>
  <w:comment w:id="20" w:author="my" w:date="2020-09-07T09:17:00Z" w:initials="m">
    <w:p w14:paraId="0A4E4E08" w14:textId="791447D8" w:rsidR="00B67304" w:rsidRDefault="00B67304">
      <w:pPr>
        <w:pStyle w:val="af3"/>
      </w:pPr>
      <w:r>
        <w:rPr>
          <w:rStyle w:val="af2"/>
        </w:rPr>
        <w:annotationRef/>
      </w:r>
    </w:p>
  </w:comment>
  <w:comment w:id="21" w:author="my" w:date="2020-09-07T09:21:00Z" w:initials="m">
    <w:p w14:paraId="1F99D6DB" w14:textId="6BD4528B" w:rsidR="007151C1" w:rsidRDefault="007151C1">
      <w:pPr>
        <w:pStyle w:val="af3"/>
      </w:pPr>
      <w:r>
        <w:rPr>
          <w:rStyle w:val="af2"/>
        </w:rPr>
        <w:annotationRef/>
      </w:r>
    </w:p>
  </w:comment>
  <w:comment w:id="23" w:author="my" w:date="2020-09-07T09:23:00Z" w:initials="m">
    <w:p w14:paraId="4B6F872C" w14:textId="10A17363" w:rsidR="007151C1" w:rsidRDefault="007151C1">
      <w:pPr>
        <w:pStyle w:val="af3"/>
      </w:pPr>
      <w:r>
        <w:rPr>
          <w:rStyle w:val="af2"/>
        </w:rPr>
        <w:annotationRef/>
      </w:r>
    </w:p>
  </w:comment>
  <w:comment w:id="24" w:author="my" w:date="2020-09-07T09:23:00Z" w:initials="m">
    <w:p w14:paraId="1CD44C9F" w14:textId="178C3752" w:rsidR="007151C1" w:rsidRDefault="007151C1">
      <w:pPr>
        <w:pStyle w:val="af3"/>
      </w:pPr>
      <w:r>
        <w:rPr>
          <w:rStyle w:val="af2"/>
        </w:rPr>
        <w:annotationRef/>
      </w:r>
    </w:p>
  </w:comment>
  <w:comment w:id="25" w:author="my" w:date="2020-09-07T09:24:00Z" w:initials="m">
    <w:p w14:paraId="79330A2B" w14:textId="361A1B78" w:rsidR="007151C1" w:rsidRDefault="007151C1">
      <w:pPr>
        <w:pStyle w:val="af3"/>
      </w:pPr>
      <w:r>
        <w:rPr>
          <w:rStyle w:val="af2"/>
        </w:rPr>
        <w:annotationRef/>
      </w:r>
    </w:p>
  </w:comment>
  <w:comment w:id="26" w:author="my" w:date="2020-09-07T09:24:00Z" w:initials="m">
    <w:p w14:paraId="229C8A36" w14:textId="6A6EF542" w:rsidR="007151C1" w:rsidRDefault="007151C1">
      <w:pPr>
        <w:pStyle w:val="af3"/>
      </w:pPr>
      <w:r>
        <w:rPr>
          <w:rStyle w:val="af2"/>
        </w:rPr>
        <w:annotationRef/>
      </w:r>
    </w:p>
  </w:comment>
  <w:comment w:id="27" w:author="my" w:date="2020-09-07T09:24:00Z" w:initials="m">
    <w:p w14:paraId="3DC3D54B" w14:textId="1CDA82CD" w:rsidR="007151C1" w:rsidRDefault="007151C1">
      <w:pPr>
        <w:pStyle w:val="af3"/>
      </w:pPr>
      <w:r>
        <w:rPr>
          <w:rStyle w:val="af2"/>
        </w:rPr>
        <w:annotationRef/>
      </w:r>
    </w:p>
  </w:comment>
  <w:comment w:id="28" w:author="my" w:date="2020-09-07T09:25:00Z" w:initials="m">
    <w:p w14:paraId="05D8C32D" w14:textId="67C43A83" w:rsidR="007151C1" w:rsidRDefault="007151C1">
      <w:pPr>
        <w:pStyle w:val="af3"/>
      </w:pPr>
      <w:r>
        <w:rPr>
          <w:rStyle w:val="af2"/>
        </w:rPr>
        <w:annotationRef/>
      </w:r>
    </w:p>
  </w:comment>
  <w:comment w:id="29" w:author="my" w:date="2020-09-07T09:26:00Z" w:initials="m">
    <w:p w14:paraId="29E0A925" w14:textId="7E393CFE" w:rsidR="007151C1" w:rsidRDefault="007151C1">
      <w:pPr>
        <w:pStyle w:val="af3"/>
      </w:pPr>
      <w:r>
        <w:rPr>
          <w:rStyle w:val="af2"/>
        </w:rPr>
        <w:annotationRef/>
      </w:r>
      <w:r>
        <w:t>错误</w:t>
      </w:r>
    </w:p>
  </w:comment>
  <w:comment w:id="32" w:author="my" w:date="2020-09-07T09:29:00Z" w:initials="m">
    <w:p w14:paraId="74E5D7C1" w14:textId="3092EE24" w:rsidR="007151C1" w:rsidRDefault="007151C1">
      <w:pPr>
        <w:pStyle w:val="af3"/>
      </w:pPr>
      <w:r>
        <w:rPr>
          <w:rStyle w:val="af2"/>
        </w:rPr>
        <w:annotationRef/>
      </w:r>
    </w:p>
  </w:comment>
  <w:comment w:id="33" w:author="my" w:date="2020-09-07T09:29:00Z" w:initials="m">
    <w:p w14:paraId="01D73AF6" w14:textId="38FDB128" w:rsidR="001A6009" w:rsidRDefault="001A6009">
      <w:pPr>
        <w:pStyle w:val="af3"/>
      </w:pPr>
      <w:r>
        <w:rPr>
          <w:rStyle w:val="af2"/>
        </w:rPr>
        <w:annotationRef/>
      </w:r>
    </w:p>
  </w:comment>
  <w:comment w:id="34" w:author="my" w:date="2020-09-07T09:29:00Z" w:initials="m">
    <w:p w14:paraId="77821170" w14:textId="53E3F896" w:rsidR="001A6009" w:rsidRDefault="001A6009">
      <w:pPr>
        <w:pStyle w:val="af3"/>
      </w:pPr>
      <w:r>
        <w:rPr>
          <w:rStyle w:val="af2"/>
        </w:rPr>
        <w:annotationRef/>
      </w:r>
    </w:p>
  </w:comment>
  <w:comment w:id="35" w:author="my" w:date="2020-09-07T09:29:00Z" w:initials="m">
    <w:p w14:paraId="6BC478EB" w14:textId="6B5FB4D2" w:rsidR="001A6009" w:rsidRDefault="001A6009">
      <w:pPr>
        <w:pStyle w:val="af3"/>
      </w:pPr>
      <w:r>
        <w:rPr>
          <w:rStyle w:val="af2"/>
        </w:rPr>
        <w:annotationRef/>
      </w:r>
    </w:p>
  </w:comment>
  <w:comment w:id="36" w:author="my" w:date="2020-09-07T09:30:00Z" w:initials="m">
    <w:p w14:paraId="51A8DA65" w14:textId="245BC570" w:rsidR="001A6009" w:rsidRDefault="001A6009">
      <w:pPr>
        <w:pStyle w:val="af3"/>
      </w:pPr>
      <w:r>
        <w:rPr>
          <w:rStyle w:val="af2"/>
        </w:rPr>
        <w:annotationRef/>
      </w:r>
      <w:r>
        <w:t>图有点偏</w:t>
      </w:r>
    </w:p>
  </w:comment>
  <w:comment w:id="37" w:author="my" w:date="2020-09-07T09:32:00Z" w:initials="m">
    <w:p w14:paraId="6FB223A4" w14:textId="14C15E80" w:rsidR="001A6009" w:rsidRDefault="001A6009">
      <w:pPr>
        <w:pStyle w:val="af3"/>
        <w:rPr>
          <w:rFonts w:hint="eastAsia"/>
        </w:rPr>
      </w:pPr>
      <w:r>
        <w:rPr>
          <w:rStyle w:val="af2"/>
        </w:rPr>
        <w:annotationRef/>
      </w:r>
      <w:r>
        <w:t>图都太大了</w:t>
      </w:r>
    </w:p>
  </w:comment>
  <w:comment w:id="38" w:author="my" w:date="2020-09-07T09:33:00Z" w:initials="m">
    <w:p w14:paraId="595322F3" w14:textId="6570A4EF" w:rsidR="001A6009" w:rsidRDefault="001A6009">
      <w:pPr>
        <w:pStyle w:val="af3"/>
      </w:pPr>
      <w:r>
        <w:rPr>
          <w:rStyle w:val="af2"/>
        </w:rPr>
        <w:annotationRef/>
      </w:r>
    </w:p>
  </w:comment>
  <w:comment w:id="39" w:author="my" w:date="2020-09-07T09:34:00Z" w:initials="m">
    <w:p w14:paraId="2D744ACE" w14:textId="33C244A4" w:rsidR="001A6009" w:rsidRDefault="001A6009">
      <w:pPr>
        <w:pStyle w:val="af3"/>
      </w:pPr>
      <w:r>
        <w:rPr>
          <w:rStyle w:val="af2"/>
        </w:rPr>
        <w:annotationRef/>
      </w:r>
      <w:r>
        <w:t>全写</w:t>
      </w:r>
    </w:p>
  </w:comment>
  <w:comment w:id="40" w:author="my" w:date="2020-09-07T09:34:00Z" w:initials="m">
    <w:p w14:paraId="3ED005C5" w14:textId="6241273B" w:rsidR="001A6009" w:rsidRDefault="001A6009">
      <w:pPr>
        <w:pStyle w:val="af3"/>
      </w:pPr>
      <w:r>
        <w:rPr>
          <w:rStyle w:val="af2"/>
        </w:rPr>
        <w:annotationRef/>
      </w:r>
      <w:r>
        <w:t>排版</w:t>
      </w:r>
    </w:p>
  </w:comment>
  <w:comment w:id="42" w:author="my" w:date="2020-09-07T09:36:00Z" w:initials="m">
    <w:p w14:paraId="788ADFDE" w14:textId="36626581" w:rsidR="001A6009" w:rsidRDefault="001A6009">
      <w:pPr>
        <w:pStyle w:val="af3"/>
      </w:pPr>
      <w:r>
        <w:rPr>
          <w:rStyle w:val="af2"/>
        </w:rPr>
        <w:annotationRef/>
      </w:r>
      <w:r>
        <w:t>这个你和别人的工作差好多，干嘛还要列出来呢？还是</w:t>
      </w:r>
      <w:proofErr w:type="gramStart"/>
      <w:r>
        <w:t>你列错误</w:t>
      </w:r>
      <w:proofErr w:type="gramEnd"/>
      <w:r>
        <w:t>了，性能功耗比比不过，就不要专门列了，直接说吞吐就可以了</w:t>
      </w:r>
    </w:p>
  </w:comment>
  <w:comment w:id="44" w:author="my" w:date="2020-09-07T09:38:00Z" w:initials="m">
    <w:p w14:paraId="77DCE685" w14:textId="0055FD16" w:rsidR="001A6009" w:rsidRDefault="001A6009">
      <w:pPr>
        <w:pStyle w:val="af3"/>
      </w:pPr>
      <w:r>
        <w:rPr>
          <w:rStyle w:val="af2"/>
        </w:rPr>
        <w:annotationRef/>
      </w:r>
      <w:r>
        <w:t>你这些对比工作是CNN</w:t>
      </w:r>
      <w:r w:rsidR="00C17EE2">
        <w:rPr>
          <w:rFonts w:hint="eastAsia"/>
        </w:rPr>
        <w:t>结构</w:t>
      </w:r>
      <w:bookmarkStart w:id="45" w:name="_GoBack"/>
      <w:bookmarkEnd w:id="45"/>
      <w:r>
        <w:t>相同还是应用相同？如果两个</w:t>
      </w:r>
      <w:proofErr w:type="gramStart"/>
      <w:r>
        <w:rPr>
          <w:rFonts w:hint="eastAsia"/>
        </w:rPr>
        <w:t>窦</w:t>
      </w:r>
      <w:proofErr w:type="gramEnd"/>
      <w:r>
        <w:rPr>
          <w:rFonts w:hint="eastAsia"/>
        </w:rPr>
        <w:t>不</w:t>
      </w:r>
      <w:r>
        <w:t>占，就不要列出来</w:t>
      </w:r>
    </w:p>
  </w:comment>
  <w:comment w:id="46" w:author="my" w:date="2020-09-07T09:39:00Z" w:initials="m">
    <w:p w14:paraId="5E0F3701" w14:textId="7A3BDCCA" w:rsidR="00DB6EC2" w:rsidRDefault="00DB6EC2">
      <w:pPr>
        <w:pStyle w:val="af3"/>
      </w:pPr>
      <w:r>
        <w:rPr>
          <w:rStyle w:val="af2"/>
        </w:rPr>
        <w:annotationRef/>
      </w:r>
      <w:r>
        <w:rPr>
          <w:rFonts w:hint="eastAsia"/>
        </w:rPr>
        <w:t>和上面一样，看有啥共同性，再论可比性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7F8248" w15:done="0"/>
  <w15:commentEx w15:paraId="5CA972BA" w15:done="0"/>
  <w15:commentEx w15:paraId="68DA13AB" w15:done="0"/>
  <w15:commentEx w15:paraId="6C11433C" w15:done="0"/>
  <w15:commentEx w15:paraId="098CB574" w15:done="0"/>
  <w15:commentEx w15:paraId="2FC662CC" w15:done="0"/>
  <w15:commentEx w15:paraId="66B191C9" w15:done="0"/>
  <w15:commentEx w15:paraId="19582665" w15:done="0"/>
  <w15:commentEx w15:paraId="4E93019F" w15:done="0"/>
  <w15:commentEx w15:paraId="7DC0A04A" w15:done="0"/>
  <w15:commentEx w15:paraId="1E8925F9" w15:done="0"/>
  <w15:commentEx w15:paraId="1F18FB15" w15:done="0"/>
  <w15:commentEx w15:paraId="05780322" w15:done="0"/>
  <w15:commentEx w15:paraId="525871AF" w15:done="0"/>
  <w15:commentEx w15:paraId="0A4E4E08" w15:done="0"/>
  <w15:commentEx w15:paraId="1F99D6DB" w15:done="0"/>
  <w15:commentEx w15:paraId="4B6F872C" w15:done="0"/>
  <w15:commentEx w15:paraId="1CD44C9F" w15:done="0"/>
  <w15:commentEx w15:paraId="79330A2B" w15:done="0"/>
  <w15:commentEx w15:paraId="229C8A36" w15:done="0"/>
  <w15:commentEx w15:paraId="3DC3D54B" w15:done="0"/>
  <w15:commentEx w15:paraId="05D8C32D" w15:done="0"/>
  <w15:commentEx w15:paraId="29E0A925" w15:done="0"/>
  <w15:commentEx w15:paraId="74E5D7C1" w15:done="0"/>
  <w15:commentEx w15:paraId="01D73AF6" w15:done="0"/>
  <w15:commentEx w15:paraId="77821170" w15:done="0"/>
  <w15:commentEx w15:paraId="6BC478EB" w15:done="0"/>
  <w15:commentEx w15:paraId="51A8DA65" w15:done="0"/>
  <w15:commentEx w15:paraId="6FB223A4" w15:done="0"/>
  <w15:commentEx w15:paraId="595322F3" w15:done="0"/>
  <w15:commentEx w15:paraId="2D744ACE" w15:done="0"/>
  <w15:commentEx w15:paraId="3ED005C5" w15:done="0"/>
  <w15:commentEx w15:paraId="788ADFDE" w15:done="0"/>
  <w15:commentEx w15:paraId="77DCE685" w15:done="0"/>
  <w15:commentEx w15:paraId="5E0F37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4B427" w14:textId="77777777" w:rsidR="00D237DE" w:rsidRDefault="00D237DE" w:rsidP="001C3675">
      <w:r>
        <w:separator/>
      </w:r>
    </w:p>
  </w:endnote>
  <w:endnote w:type="continuationSeparator" w:id="0">
    <w:p w14:paraId="2FD2B905" w14:textId="77777777" w:rsidR="00D237DE" w:rsidRDefault="00D237DE"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AD04A" w14:textId="77777777" w:rsidR="00D237DE" w:rsidRDefault="00D237DE" w:rsidP="001C3675">
      <w:r>
        <w:separator/>
      </w:r>
    </w:p>
  </w:footnote>
  <w:footnote w:type="continuationSeparator" w:id="0">
    <w:p w14:paraId="1A2F90C7" w14:textId="77777777" w:rsidR="00D237DE" w:rsidRDefault="00D237DE" w:rsidP="001C3675">
      <w:r>
        <w:continuationSeparator/>
      </w:r>
    </w:p>
  </w:footnote>
  <w:footnote w:id="1">
    <w:p w14:paraId="68FCAA44" w14:textId="2FEA939D" w:rsidR="0056718B" w:rsidRPr="003F332B" w:rsidRDefault="0056718B">
      <w:pPr>
        <w:pStyle w:val="a8"/>
      </w:pPr>
      <w:r w:rsidRPr="003F332B">
        <w:rPr>
          <w:rStyle w:val="a9"/>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56718B" w:rsidRDefault="0056718B" w:rsidP="003F332B">
      <w:pPr>
        <w:pStyle w:val="a8"/>
      </w:pPr>
      <w:r>
        <w:t>* Corresponding Author. Corresponding E-mail Address: jingfeijiang@nudt.edu.cn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2EBC0" w14:textId="77777777" w:rsidR="0056718B" w:rsidRDefault="0056718B" w:rsidP="009F54E4">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9231" w14:textId="77777777" w:rsidR="0056718B" w:rsidRDefault="0056718B" w:rsidP="009F54E4">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w15:presenceInfo w15:providerId="None" w15:userId="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7B53"/>
    <w:rsid w:val="000500C6"/>
    <w:rsid w:val="000508DD"/>
    <w:rsid w:val="00054195"/>
    <w:rsid w:val="00054770"/>
    <w:rsid w:val="000557B3"/>
    <w:rsid w:val="00056066"/>
    <w:rsid w:val="00060E49"/>
    <w:rsid w:val="00060E57"/>
    <w:rsid w:val="00061153"/>
    <w:rsid w:val="000628D3"/>
    <w:rsid w:val="000669C6"/>
    <w:rsid w:val="000708A1"/>
    <w:rsid w:val="00072DC5"/>
    <w:rsid w:val="00076914"/>
    <w:rsid w:val="0007721E"/>
    <w:rsid w:val="00080235"/>
    <w:rsid w:val="00080AFB"/>
    <w:rsid w:val="00080B1D"/>
    <w:rsid w:val="00082239"/>
    <w:rsid w:val="00083840"/>
    <w:rsid w:val="00084B44"/>
    <w:rsid w:val="000850ED"/>
    <w:rsid w:val="00086FB0"/>
    <w:rsid w:val="000905FA"/>
    <w:rsid w:val="0009271C"/>
    <w:rsid w:val="000A0092"/>
    <w:rsid w:val="000A1195"/>
    <w:rsid w:val="000A1698"/>
    <w:rsid w:val="000A3644"/>
    <w:rsid w:val="000A5D26"/>
    <w:rsid w:val="000B00FF"/>
    <w:rsid w:val="000B02D4"/>
    <w:rsid w:val="000B0412"/>
    <w:rsid w:val="000B1FD9"/>
    <w:rsid w:val="000B344A"/>
    <w:rsid w:val="000B636C"/>
    <w:rsid w:val="000B6A0C"/>
    <w:rsid w:val="000C1022"/>
    <w:rsid w:val="000C70A6"/>
    <w:rsid w:val="000D436A"/>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FB"/>
    <w:rsid w:val="00166B9F"/>
    <w:rsid w:val="00170D01"/>
    <w:rsid w:val="001720E4"/>
    <w:rsid w:val="00173743"/>
    <w:rsid w:val="00173A2A"/>
    <w:rsid w:val="00177C66"/>
    <w:rsid w:val="0018053C"/>
    <w:rsid w:val="0018570E"/>
    <w:rsid w:val="001872CD"/>
    <w:rsid w:val="00190A05"/>
    <w:rsid w:val="0019243B"/>
    <w:rsid w:val="00192D22"/>
    <w:rsid w:val="00193C0F"/>
    <w:rsid w:val="00193C98"/>
    <w:rsid w:val="00193EE7"/>
    <w:rsid w:val="0019443F"/>
    <w:rsid w:val="00195FEF"/>
    <w:rsid w:val="00196F48"/>
    <w:rsid w:val="00197F31"/>
    <w:rsid w:val="001A052B"/>
    <w:rsid w:val="001A1365"/>
    <w:rsid w:val="001A2616"/>
    <w:rsid w:val="001A3B3C"/>
    <w:rsid w:val="001A48C6"/>
    <w:rsid w:val="001A6009"/>
    <w:rsid w:val="001A78ED"/>
    <w:rsid w:val="001A7CD5"/>
    <w:rsid w:val="001B050A"/>
    <w:rsid w:val="001B0C48"/>
    <w:rsid w:val="001B0E6D"/>
    <w:rsid w:val="001B0EDA"/>
    <w:rsid w:val="001B1744"/>
    <w:rsid w:val="001B23B7"/>
    <w:rsid w:val="001B29A2"/>
    <w:rsid w:val="001B40FE"/>
    <w:rsid w:val="001B572B"/>
    <w:rsid w:val="001B618A"/>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2A11"/>
    <w:rsid w:val="002246E7"/>
    <w:rsid w:val="00225C0A"/>
    <w:rsid w:val="00226099"/>
    <w:rsid w:val="00227DA8"/>
    <w:rsid w:val="00231E8B"/>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965"/>
    <w:rsid w:val="00252D8A"/>
    <w:rsid w:val="00253368"/>
    <w:rsid w:val="0025410C"/>
    <w:rsid w:val="00267609"/>
    <w:rsid w:val="00270840"/>
    <w:rsid w:val="00271C2B"/>
    <w:rsid w:val="002726D3"/>
    <w:rsid w:val="00273401"/>
    <w:rsid w:val="0027626D"/>
    <w:rsid w:val="002773B6"/>
    <w:rsid w:val="002851AF"/>
    <w:rsid w:val="002863CE"/>
    <w:rsid w:val="002937D5"/>
    <w:rsid w:val="00297802"/>
    <w:rsid w:val="00297A1A"/>
    <w:rsid w:val="002A1A92"/>
    <w:rsid w:val="002A3702"/>
    <w:rsid w:val="002A574F"/>
    <w:rsid w:val="002A632A"/>
    <w:rsid w:val="002A6693"/>
    <w:rsid w:val="002A6903"/>
    <w:rsid w:val="002B034E"/>
    <w:rsid w:val="002B0536"/>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708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FA0"/>
    <w:rsid w:val="00352490"/>
    <w:rsid w:val="00352AB9"/>
    <w:rsid w:val="00353127"/>
    <w:rsid w:val="00353AA0"/>
    <w:rsid w:val="00355D94"/>
    <w:rsid w:val="00356B1F"/>
    <w:rsid w:val="00360189"/>
    <w:rsid w:val="00361C1B"/>
    <w:rsid w:val="00361FCD"/>
    <w:rsid w:val="003620A2"/>
    <w:rsid w:val="00370E10"/>
    <w:rsid w:val="003739DB"/>
    <w:rsid w:val="003757C7"/>
    <w:rsid w:val="00375A14"/>
    <w:rsid w:val="00376089"/>
    <w:rsid w:val="00377E9D"/>
    <w:rsid w:val="00380696"/>
    <w:rsid w:val="003832EB"/>
    <w:rsid w:val="00384DCC"/>
    <w:rsid w:val="0038542D"/>
    <w:rsid w:val="00385F87"/>
    <w:rsid w:val="00386939"/>
    <w:rsid w:val="00387398"/>
    <w:rsid w:val="00390605"/>
    <w:rsid w:val="00391FEF"/>
    <w:rsid w:val="003925D2"/>
    <w:rsid w:val="00392B32"/>
    <w:rsid w:val="00395802"/>
    <w:rsid w:val="003A06FA"/>
    <w:rsid w:val="003A27F0"/>
    <w:rsid w:val="003A332E"/>
    <w:rsid w:val="003A33DC"/>
    <w:rsid w:val="003A3ADF"/>
    <w:rsid w:val="003A62C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FCD"/>
    <w:rsid w:val="004254E5"/>
    <w:rsid w:val="00425E45"/>
    <w:rsid w:val="0043048E"/>
    <w:rsid w:val="00434673"/>
    <w:rsid w:val="00436AB8"/>
    <w:rsid w:val="0044221B"/>
    <w:rsid w:val="0044381F"/>
    <w:rsid w:val="004507E5"/>
    <w:rsid w:val="00454314"/>
    <w:rsid w:val="00454752"/>
    <w:rsid w:val="00455AC2"/>
    <w:rsid w:val="00456347"/>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4DEA"/>
    <w:rsid w:val="004B61CC"/>
    <w:rsid w:val="004B7495"/>
    <w:rsid w:val="004C16AB"/>
    <w:rsid w:val="004C3E54"/>
    <w:rsid w:val="004C45EB"/>
    <w:rsid w:val="004C4E0C"/>
    <w:rsid w:val="004C61CD"/>
    <w:rsid w:val="004C6C82"/>
    <w:rsid w:val="004C6F29"/>
    <w:rsid w:val="004C779F"/>
    <w:rsid w:val="004D5956"/>
    <w:rsid w:val="004E021D"/>
    <w:rsid w:val="004E271B"/>
    <w:rsid w:val="004E2FE0"/>
    <w:rsid w:val="004E6A49"/>
    <w:rsid w:val="004E7A8C"/>
    <w:rsid w:val="004F2C2B"/>
    <w:rsid w:val="004F43FE"/>
    <w:rsid w:val="004F45F6"/>
    <w:rsid w:val="004F4F74"/>
    <w:rsid w:val="004F52CA"/>
    <w:rsid w:val="00500DE3"/>
    <w:rsid w:val="00503682"/>
    <w:rsid w:val="005060D1"/>
    <w:rsid w:val="005121D0"/>
    <w:rsid w:val="00513C34"/>
    <w:rsid w:val="005142CF"/>
    <w:rsid w:val="005151D0"/>
    <w:rsid w:val="005160F1"/>
    <w:rsid w:val="005216E5"/>
    <w:rsid w:val="00522B19"/>
    <w:rsid w:val="0052349D"/>
    <w:rsid w:val="00523580"/>
    <w:rsid w:val="00526D19"/>
    <w:rsid w:val="0053090E"/>
    <w:rsid w:val="0053300B"/>
    <w:rsid w:val="00533288"/>
    <w:rsid w:val="00533CBD"/>
    <w:rsid w:val="00536458"/>
    <w:rsid w:val="00544BF7"/>
    <w:rsid w:val="0055357E"/>
    <w:rsid w:val="00556760"/>
    <w:rsid w:val="00557725"/>
    <w:rsid w:val="00560547"/>
    <w:rsid w:val="005605B7"/>
    <w:rsid w:val="0056718B"/>
    <w:rsid w:val="00567707"/>
    <w:rsid w:val="00570A8A"/>
    <w:rsid w:val="00575198"/>
    <w:rsid w:val="0057541D"/>
    <w:rsid w:val="005810D9"/>
    <w:rsid w:val="005818B7"/>
    <w:rsid w:val="00586561"/>
    <w:rsid w:val="00595200"/>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B9C"/>
    <w:rsid w:val="005E2FEC"/>
    <w:rsid w:val="005E796D"/>
    <w:rsid w:val="005F283C"/>
    <w:rsid w:val="005F3E7C"/>
    <w:rsid w:val="00600821"/>
    <w:rsid w:val="0060145F"/>
    <w:rsid w:val="00601C39"/>
    <w:rsid w:val="0060691A"/>
    <w:rsid w:val="006112B3"/>
    <w:rsid w:val="00614645"/>
    <w:rsid w:val="00615D25"/>
    <w:rsid w:val="00617B3D"/>
    <w:rsid w:val="0062068C"/>
    <w:rsid w:val="00620970"/>
    <w:rsid w:val="00622291"/>
    <w:rsid w:val="00624AF3"/>
    <w:rsid w:val="00624B7A"/>
    <w:rsid w:val="00625230"/>
    <w:rsid w:val="00625EF7"/>
    <w:rsid w:val="006264FD"/>
    <w:rsid w:val="00626CDB"/>
    <w:rsid w:val="006309C4"/>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3451"/>
    <w:rsid w:val="007143FC"/>
    <w:rsid w:val="007151C1"/>
    <w:rsid w:val="0071600A"/>
    <w:rsid w:val="00716C6D"/>
    <w:rsid w:val="007202C3"/>
    <w:rsid w:val="00720E4A"/>
    <w:rsid w:val="00721DC2"/>
    <w:rsid w:val="007222C0"/>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BEB"/>
    <w:rsid w:val="007B1BC1"/>
    <w:rsid w:val="007B2D56"/>
    <w:rsid w:val="007B44E9"/>
    <w:rsid w:val="007B6358"/>
    <w:rsid w:val="007B6D96"/>
    <w:rsid w:val="007C00E7"/>
    <w:rsid w:val="007C089F"/>
    <w:rsid w:val="007D0380"/>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371F"/>
    <w:rsid w:val="0083073A"/>
    <w:rsid w:val="00832F3B"/>
    <w:rsid w:val="008336DA"/>
    <w:rsid w:val="00833A13"/>
    <w:rsid w:val="00833E69"/>
    <w:rsid w:val="00834A8A"/>
    <w:rsid w:val="00836FB2"/>
    <w:rsid w:val="00837EEC"/>
    <w:rsid w:val="008401AA"/>
    <w:rsid w:val="00840267"/>
    <w:rsid w:val="00850932"/>
    <w:rsid w:val="008519B7"/>
    <w:rsid w:val="00851B38"/>
    <w:rsid w:val="00853A4F"/>
    <w:rsid w:val="00860142"/>
    <w:rsid w:val="00862E48"/>
    <w:rsid w:val="00863658"/>
    <w:rsid w:val="008645FD"/>
    <w:rsid w:val="0086689A"/>
    <w:rsid w:val="00867DD5"/>
    <w:rsid w:val="00870044"/>
    <w:rsid w:val="00870A32"/>
    <w:rsid w:val="00871283"/>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3BCB"/>
    <w:rsid w:val="008B750C"/>
    <w:rsid w:val="008C1C93"/>
    <w:rsid w:val="008C20F7"/>
    <w:rsid w:val="008C5CC8"/>
    <w:rsid w:val="008D48E7"/>
    <w:rsid w:val="008E0D3C"/>
    <w:rsid w:val="008E2B45"/>
    <w:rsid w:val="008E38AC"/>
    <w:rsid w:val="008E4632"/>
    <w:rsid w:val="008E4E8E"/>
    <w:rsid w:val="008E5AFE"/>
    <w:rsid w:val="008E5EEB"/>
    <w:rsid w:val="008E751C"/>
    <w:rsid w:val="008E796E"/>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59B9"/>
    <w:rsid w:val="00951852"/>
    <w:rsid w:val="00955C00"/>
    <w:rsid w:val="00965788"/>
    <w:rsid w:val="00967497"/>
    <w:rsid w:val="009704A4"/>
    <w:rsid w:val="0097121E"/>
    <w:rsid w:val="009746D6"/>
    <w:rsid w:val="0097484B"/>
    <w:rsid w:val="00977FC8"/>
    <w:rsid w:val="00980B80"/>
    <w:rsid w:val="00981BEE"/>
    <w:rsid w:val="00982E03"/>
    <w:rsid w:val="00983644"/>
    <w:rsid w:val="00984367"/>
    <w:rsid w:val="00984584"/>
    <w:rsid w:val="00986234"/>
    <w:rsid w:val="00986642"/>
    <w:rsid w:val="00986EDE"/>
    <w:rsid w:val="00992C10"/>
    <w:rsid w:val="009A026C"/>
    <w:rsid w:val="009A1078"/>
    <w:rsid w:val="009A17F7"/>
    <w:rsid w:val="009A1B77"/>
    <w:rsid w:val="009A2A8A"/>
    <w:rsid w:val="009A3F26"/>
    <w:rsid w:val="009A75C4"/>
    <w:rsid w:val="009B1DAA"/>
    <w:rsid w:val="009B29FE"/>
    <w:rsid w:val="009B2DD2"/>
    <w:rsid w:val="009B2F6D"/>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6B13"/>
    <w:rsid w:val="00A524E5"/>
    <w:rsid w:val="00A53584"/>
    <w:rsid w:val="00A5401E"/>
    <w:rsid w:val="00A55151"/>
    <w:rsid w:val="00A57E75"/>
    <w:rsid w:val="00A623E0"/>
    <w:rsid w:val="00A6248C"/>
    <w:rsid w:val="00A63115"/>
    <w:rsid w:val="00A637B4"/>
    <w:rsid w:val="00A7374D"/>
    <w:rsid w:val="00A742A5"/>
    <w:rsid w:val="00A750EE"/>
    <w:rsid w:val="00A84D7A"/>
    <w:rsid w:val="00A854C6"/>
    <w:rsid w:val="00A87794"/>
    <w:rsid w:val="00A907B3"/>
    <w:rsid w:val="00A9144A"/>
    <w:rsid w:val="00A91B33"/>
    <w:rsid w:val="00A921FF"/>
    <w:rsid w:val="00A94FFA"/>
    <w:rsid w:val="00AA0783"/>
    <w:rsid w:val="00AA1CCA"/>
    <w:rsid w:val="00AA20F5"/>
    <w:rsid w:val="00AA6BF1"/>
    <w:rsid w:val="00AA71AF"/>
    <w:rsid w:val="00AB29EF"/>
    <w:rsid w:val="00AB50AF"/>
    <w:rsid w:val="00AC39AF"/>
    <w:rsid w:val="00AC7B88"/>
    <w:rsid w:val="00AD3E90"/>
    <w:rsid w:val="00AD444D"/>
    <w:rsid w:val="00AD51F0"/>
    <w:rsid w:val="00AD5FE2"/>
    <w:rsid w:val="00AD6037"/>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304"/>
    <w:rsid w:val="00B6792F"/>
    <w:rsid w:val="00B70279"/>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C0ADF"/>
    <w:rsid w:val="00BC30B5"/>
    <w:rsid w:val="00BC3514"/>
    <w:rsid w:val="00BC499D"/>
    <w:rsid w:val="00BC5A72"/>
    <w:rsid w:val="00BD2453"/>
    <w:rsid w:val="00BD4B16"/>
    <w:rsid w:val="00BD7EF9"/>
    <w:rsid w:val="00BE2FA7"/>
    <w:rsid w:val="00BE3D25"/>
    <w:rsid w:val="00BE58ED"/>
    <w:rsid w:val="00BE6808"/>
    <w:rsid w:val="00BE747F"/>
    <w:rsid w:val="00BE7851"/>
    <w:rsid w:val="00BF2DF4"/>
    <w:rsid w:val="00BF3CF5"/>
    <w:rsid w:val="00BF4B4B"/>
    <w:rsid w:val="00BF7EB7"/>
    <w:rsid w:val="00C06DB1"/>
    <w:rsid w:val="00C10A6F"/>
    <w:rsid w:val="00C11640"/>
    <w:rsid w:val="00C141F6"/>
    <w:rsid w:val="00C174E7"/>
    <w:rsid w:val="00C17EE2"/>
    <w:rsid w:val="00C272B0"/>
    <w:rsid w:val="00C314F1"/>
    <w:rsid w:val="00C33860"/>
    <w:rsid w:val="00C340A9"/>
    <w:rsid w:val="00C34BDE"/>
    <w:rsid w:val="00C34FE4"/>
    <w:rsid w:val="00C375BF"/>
    <w:rsid w:val="00C44F21"/>
    <w:rsid w:val="00C47DC0"/>
    <w:rsid w:val="00C506BB"/>
    <w:rsid w:val="00C51837"/>
    <w:rsid w:val="00C5259A"/>
    <w:rsid w:val="00C52F2E"/>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CB7"/>
    <w:rsid w:val="00C923AE"/>
    <w:rsid w:val="00C94495"/>
    <w:rsid w:val="00CA057C"/>
    <w:rsid w:val="00CA2F28"/>
    <w:rsid w:val="00CA482D"/>
    <w:rsid w:val="00CA5553"/>
    <w:rsid w:val="00CA6C74"/>
    <w:rsid w:val="00CA7F04"/>
    <w:rsid w:val="00CB3897"/>
    <w:rsid w:val="00CB5E0C"/>
    <w:rsid w:val="00CC457B"/>
    <w:rsid w:val="00CC60A0"/>
    <w:rsid w:val="00CC60F7"/>
    <w:rsid w:val="00CC65A9"/>
    <w:rsid w:val="00CC661B"/>
    <w:rsid w:val="00CD3BF9"/>
    <w:rsid w:val="00CE2B34"/>
    <w:rsid w:val="00CE445E"/>
    <w:rsid w:val="00CE57FF"/>
    <w:rsid w:val="00CF0144"/>
    <w:rsid w:val="00CF6CDF"/>
    <w:rsid w:val="00D013F5"/>
    <w:rsid w:val="00D01811"/>
    <w:rsid w:val="00D03E52"/>
    <w:rsid w:val="00D04BED"/>
    <w:rsid w:val="00D112E4"/>
    <w:rsid w:val="00D11D90"/>
    <w:rsid w:val="00D12895"/>
    <w:rsid w:val="00D13CC8"/>
    <w:rsid w:val="00D14DD6"/>
    <w:rsid w:val="00D16C50"/>
    <w:rsid w:val="00D175BE"/>
    <w:rsid w:val="00D20F16"/>
    <w:rsid w:val="00D21636"/>
    <w:rsid w:val="00D222C6"/>
    <w:rsid w:val="00D22FDE"/>
    <w:rsid w:val="00D237DE"/>
    <w:rsid w:val="00D23FC1"/>
    <w:rsid w:val="00D2739F"/>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637AE"/>
    <w:rsid w:val="00D6631B"/>
    <w:rsid w:val="00D732E7"/>
    <w:rsid w:val="00D73AF6"/>
    <w:rsid w:val="00D743F6"/>
    <w:rsid w:val="00D757B5"/>
    <w:rsid w:val="00D7582A"/>
    <w:rsid w:val="00D75D1F"/>
    <w:rsid w:val="00D7748E"/>
    <w:rsid w:val="00D80B34"/>
    <w:rsid w:val="00D81ACD"/>
    <w:rsid w:val="00D84CD9"/>
    <w:rsid w:val="00D84F74"/>
    <w:rsid w:val="00D86098"/>
    <w:rsid w:val="00D91327"/>
    <w:rsid w:val="00D94016"/>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6EC2"/>
    <w:rsid w:val="00DB7D85"/>
    <w:rsid w:val="00DC5C73"/>
    <w:rsid w:val="00DC76F9"/>
    <w:rsid w:val="00DD153A"/>
    <w:rsid w:val="00DD32E2"/>
    <w:rsid w:val="00DD3ED1"/>
    <w:rsid w:val="00DD760E"/>
    <w:rsid w:val="00DD7BE2"/>
    <w:rsid w:val="00DE0159"/>
    <w:rsid w:val="00DE1CFA"/>
    <w:rsid w:val="00DF2F19"/>
    <w:rsid w:val="00DF5DE2"/>
    <w:rsid w:val="00DF60A9"/>
    <w:rsid w:val="00DF6C92"/>
    <w:rsid w:val="00E03723"/>
    <w:rsid w:val="00E038D9"/>
    <w:rsid w:val="00E03D34"/>
    <w:rsid w:val="00E03FDA"/>
    <w:rsid w:val="00E05BDE"/>
    <w:rsid w:val="00E05EFF"/>
    <w:rsid w:val="00E06FA4"/>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D35"/>
    <w:rsid w:val="00E401EF"/>
    <w:rsid w:val="00E4497B"/>
    <w:rsid w:val="00E467B6"/>
    <w:rsid w:val="00E5020E"/>
    <w:rsid w:val="00E5022A"/>
    <w:rsid w:val="00E511AF"/>
    <w:rsid w:val="00E52A06"/>
    <w:rsid w:val="00E53D76"/>
    <w:rsid w:val="00E570F0"/>
    <w:rsid w:val="00E578E3"/>
    <w:rsid w:val="00E57B62"/>
    <w:rsid w:val="00E57EDE"/>
    <w:rsid w:val="00E610E2"/>
    <w:rsid w:val="00E6450A"/>
    <w:rsid w:val="00E6521D"/>
    <w:rsid w:val="00E652D1"/>
    <w:rsid w:val="00E6590E"/>
    <w:rsid w:val="00E66B85"/>
    <w:rsid w:val="00E66BC7"/>
    <w:rsid w:val="00E67841"/>
    <w:rsid w:val="00E71554"/>
    <w:rsid w:val="00E72792"/>
    <w:rsid w:val="00E74D30"/>
    <w:rsid w:val="00E75A63"/>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267E"/>
    <w:rsid w:val="00EB352A"/>
    <w:rsid w:val="00EB46A8"/>
    <w:rsid w:val="00EB594A"/>
    <w:rsid w:val="00EB5DE9"/>
    <w:rsid w:val="00EB63D4"/>
    <w:rsid w:val="00EC074B"/>
    <w:rsid w:val="00EC0B8F"/>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3375"/>
    <w:rsid w:val="00F03561"/>
    <w:rsid w:val="00F0483E"/>
    <w:rsid w:val="00F06214"/>
    <w:rsid w:val="00F06668"/>
    <w:rsid w:val="00F072B4"/>
    <w:rsid w:val="00F07F74"/>
    <w:rsid w:val="00F106F5"/>
    <w:rsid w:val="00F1218A"/>
    <w:rsid w:val="00F12B91"/>
    <w:rsid w:val="00F157CB"/>
    <w:rsid w:val="00F16F90"/>
    <w:rsid w:val="00F20740"/>
    <w:rsid w:val="00F21005"/>
    <w:rsid w:val="00F23CCC"/>
    <w:rsid w:val="00F25371"/>
    <w:rsid w:val="00F259A2"/>
    <w:rsid w:val="00F26CD5"/>
    <w:rsid w:val="00F30DE5"/>
    <w:rsid w:val="00F31A10"/>
    <w:rsid w:val="00F35E4A"/>
    <w:rsid w:val="00F37122"/>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A2E"/>
    <w:rsid w:val="00FE1C22"/>
    <w:rsid w:val="00FE2538"/>
    <w:rsid w:val="00FE2654"/>
    <w:rsid w:val="00FE6D3A"/>
    <w:rsid w:val="00FE781B"/>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C3675"/>
    <w:rPr>
      <w:sz w:val="18"/>
      <w:szCs w:val="18"/>
    </w:rPr>
  </w:style>
  <w:style w:type="paragraph" w:styleId="a7">
    <w:name w:val="footer"/>
    <w:basedOn w:val="a"/>
    <w:link w:val="Char0"/>
    <w:uiPriority w:val="99"/>
    <w:unhideWhenUsed/>
    <w:rsid w:val="001C3675"/>
    <w:pPr>
      <w:tabs>
        <w:tab w:val="center" w:pos="4153"/>
        <w:tab w:val="right" w:pos="8306"/>
      </w:tabs>
      <w:snapToGrid w:val="0"/>
      <w:jc w:val="left"/>
    </w:pPr>
    <w:rPr>
      <w:sz w:val="18"/>
      <w:szCs w:val="18"/>
    </w:rPr>
  </w:style>
  <w:style w:type="character" w:customStyle="1" w:styleId="Char0">
    <w:name w:val="页脚 Char"/>
    <w:basedOn w:val="a0"/>
    <w:link w:val="a7"/>
    <w:uiPriority w:val="99"/>
    <w:rsid w:val="001C3675"/>
    <w:rPr>
      <w:sz w:val="18"/>
      <w:szCs w:val="18"/>
    </w:rPr>
  </w:style>
  <w:style w:type="character" w:customStyle="1" w:styleId="def">
    <w:name w:val="def"/>
    <w:basedOn w:val="a0"/>
    <w:rsid w:val="0057541D"/>
  </w:style>
  <w:style w:type="paragraph" w:styleId="a8">
    <w:name w:val="footnote text"/>
    <w:basedOn w:val="a"/>
    <w:link w:val="Char1"/>
    <w:uiPriority w:val="99"/>
    <w:semiHidden/>
    <w:unhideWhenUsed/>
    <w:rsid w:val="00086FB0"/>
    <w:pPr>
      <w:snapToGrid w:val="0"/>
      <w:jc w:val="left"/>
    </w:pPr>
    <w:rPr>
      <w:sz w:val="18"/>
      <w:szCs w:val="18"/>
    </w:rPr>
  </w:style>
  <w:style w:type="character" w:customStyle="1" w:styleId="Char1">
    <w:name w:val="脚注文本 Char"/>
    <w:basedOn w:val="a0"/>
    <w:link w:val="a8"/>
    <w:uiPriority w:val="99"/>
    <w:semiHidden/>
    <w:rsid w:val="00086FB0"/>
    <w:rPr>
      <w:sz w:val="18"/>
      <w:szCs w:val="18"/>
    </w:rPr>
  </w:style>
  <w:style w:type="character" w:styleId="a9">
    <w:name w:val="footnote reference"/>
    <w:basedOn w:val="a0"/>
    <w:uiPriority w:val="99"/>
    <w:semiHidden/>
    <w:unhideWhenUsed/>
    <w:rsid w:val="00086FB0"/>
    <w:rPr>
      <w:vertAlign w:val="superscript"/>
    </w:rPr>
  </w:style>
  <w:style w:type="character" w:customStyle="1" w:styleId="1Char">
    <w:name w:val="标题 1 Char"/>
    <w:basedOn w:val="a0"/>
    <w:link w:val="1"/>
    <w:uiPriority w:val="9"/>
    <w:rsid w:val="00080235"/>
    <w:rPr>
      <w:b/>
      <w:bCs/>
      <w:kern w:val="44"/>
      <w:sz w:val="44"/>
      <w:szCs w:val="44"/>
    </w:rPr>
  </w:style>
  <w:style w:type="character" w:customStyle="1" w:styleId="2Char">
    <w:name w:val="标题 2 Char"/>
    <w:basedOn w:val="a0"/>
    <w:link w:val="2"/>
    <w:uiPriority w:val="9"/>
    <w:rsid w:val="0008023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0235"/>
    <w:rPr>
      <w:b/>
      <w:bCs/>
      <w:sz w:val="32"/>
      <w:szCs w:val="32"/>
    </w:rPr>
  </w:style>
  <w:style w:type="character" w:customStyle="1" w:styleId="4Char">
    <w:name w:val="标题 4 Char"/>
    <w:basedOn w:val="a0"/>
    <w:link w:val="4"/>
    <w:uiPriority w:val="9"/>
    <w:rsid w:val="0008023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80235"/>
    <w:rPr>
      <w:b/>
      <w:bCs/>
      <w:sz w:val="28"/>
      <w:szCs w:val="28"/>
    </w:rPr>
  </w:style>
  <w:style w:type="character" w:customStyle="1" w:styleId="6Char">
    <w:name w:val="标题 6 Char"/>
    <w:basedOn w:val="a0"/>
    <w:link w:val="6"/>
    <w:uiPriority w:val="9"/>
    <w:rsid w:val="00080235"/>
    <w:rPr>
      <w:rFonts w:asciiTheme="majorHAnsi" w:eastAsiaTheme="majorEastAsia" w:hAnsiTheme="majorHAnsi" w:cstheme="majorBidi"/>
      <w:b/>
      <w:bCs/>
      <w:sz w:val="24"/>
      <w:szCs w:val="24"/>
    </w:rPr>
  </w:style>
  <w:style w:type="paragraph" w:styleId="aa">
    <w:name w:val="List"/>
    <w:basedOn w:val="a"/>
    <w:uiPriority w:val="99"/>
    <w:unhideWhenUsed/>
    <w:rsid w:val="00080235"/>
    <w:pPr>
      <w:ind w:left="200" w:hangingChars="200" w:hanging="200"/>
      <w:contextualSpacing/>
    </w:pPr>
  </w:style>
  <w:style w:type="paragraph" w:styleId="ab">
    <w:name w:val="caption"/>
    <w:basedOn w:val="a"/>
    <w:next w:val="a"/>
    <w:uiPriority w:val="35"/>
    <w:unhideWhenUsed/>
    <w:qFormat/>
    <w:rsid w:val="00080235"/>
    <w:rPr>
      <w:rFonts w:asciiTheme="majorHAnsi" w:eastAsia="黑体" w:hAnsiTheme="majorHAnsi" w:cstheme="majorBidi"/>
      <w:sz w:val="20"/>
      <w:szCs w:val="20"/>
    </w:rPr>
  </w:style>
  <w:style w:type="paragraph" w:styleId="ac">
    <w:name w:val="Title"/>
    <w:basedOn w:val="a"/>
    <w:next w:val="a"/>
    <w:link w:val="Char2"/>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c"/>
    <w:uiPriority w:val="10"/>
    <w:rsid w:val="00080235"/>
    <w:rPr>
      <w:rFonts w:asciiTheme="majorHAnsi" w:eastAsiaTheme="majorEastAsia" w:hAnsiTheme="majorHAnsi" w:cstheme="majorBidi"/>
      <w:b/>
      <w:bCs/>
      <w:sz w:val="32"/>
      <w:szCs w:val="32"/>
    </w:rPr>
  </w:style>
  <w:style w:type="paragraph" w:styleId="ad">
    <w:name w:val="Body Text"/>
    <w:basedOn w:val="a"/>
    <w:link w:val="Char3"/>
    <w:uiPriority w:val="99"/>
    <w:unhideWhenUsed/>
    <w:rsid w:val="00080235"/>
    <w:pPr>
      <w:spacing w:after="120"/>
    </w:pPr>
  </w:style>
  <w:style w:type="character" w:customStyle="1" w:styleId="Char3">
    <w:name w:val="正文文本 Char"/>
    <w:basedOn w:val="a0"/>
    <w:link w:val="ad"/>
    <w:uiPriority w:val="99"/>
    <w:rsid w:val="00080235"/>
  </w:style>
  <w:style w:type="paragraph" w:styleId="ae">
    <w:name w:val="Body Text Indent"/>
    <w:basedOn w:val="a"/>
    <w:link w:val="Char4"/>
    <w:uiPriority w:val="99"/>
    <w:unhideWhenUsed/>
    <w:rsid w:val="00080235"/>
    <w:pPr>
      <w:spacing w:after="120"/>
      <w:ind w:leftChars="200" w:left="420"/>
    </w:pPr>
  </w:style>
  <w:style w:type="character" w:customStyle="1" w:styleId="Char4">
    <w:name w:val="正文文本缩进 Char"/>
    <w:basedOn w:val="a0"/>
    <w:link w:val="ae"/>
    <w:uiPriority w:val="99"/>
    <w:rsid w:val="00080235"/>
  </w:style>
  <w:style w:type="paragraph" w:customStyle="1" w:styleId="af">
    <w:name w:val="参考文献行"/>
    <w:basedOn w:val="ad"/>
    <w:rsid w:val="00080235"/>
  </w:style>
  <w:style w:type="paragraph" w:styleId="af0">
    <w:name w:val="Body Text First Indent"/>
    <w:basedOn w:val="ad"/>
    <w:link w:val="Char5"/>
    <w:uiPriority w:val="99"/>
    <w:unhideWhenUsed/>
    <w:rsid w:val="00080235"/>
    <w:pPr>
      <w:ind w:firstLineChars="100" w:firstLine="420"/>
    </w:pPr>
  </w:style>
  <w:style w:type="character" w:customStyle="1" w:styleId="Char5">
    <w:name w:val="正文首行缩进 Char"/>
    <w:basedOn w:val="Char3"/>
    <w:link w:val="af0"/>
    <w:uiPriority w:val="99"/>
    <w:rsid w:val="00080235"/>
  </w:style>
  <w:style w:type="paragraph" w:styleId="20">
    <w:name w:val="Body Text First Indent 2"/>
    <w:basedOn w:val="ae"/>
    <w:link w:val="2Char0"/>
    <w:uiPriority w:val="99"/>
    <w:unhideWhenUsed/>
    <w:rsid w:val="00080235"/>
    <w:pPr>
      <w:ind w:firstLineChars="200" w:firstLine="420"/>
    </w:pPr>
  </w:style>
  <w:style w:type="character" w:customStyle="1" w:styleId="2Char0">
    <w:name w:val="正文首行缩进 2 Char"/>
    <w:basedOn w:val="Char4"/>
    <w:link w:val="20"/>
    <w:uiPriority w:val="99"/>
    <w:rsid w:val="00080235"/>
  </w:style>
  <w:style w:type="character" w:styleId="af1">
    <w:name w:val="Hyperlink"/>
    <w:basedOn w:val="a0"/>
    <w:uiPriority w:val="99"/>
    <w:unhideWhenUsed/>
    <w:rsid w:val="00AF3F0C"/>
    <w:rPr>
      <w:color w:val="0563C1" w:themeColor="hyperlink"/>
      <w:u w:val="single"/>
    </w:rPr>
  </w:style>
  <w:style w:type="character" w:customStyle="1" w:styleId="UnresolvedMention">
    <w:name w:val="Unresolved Mention"/>
    <w:basedOn w:val="a0"/>
    <w:uiPriority w:val="99"/>
    <w:semiHidden/>
    <w:unhideWhenUsed/>
    <w:rsid w:val="00AF3F0C"/>
    <w:rPr>
      <w:color w:val="605E5C"/>
      <w:shd w:val="clear" w:color="auto" w:fill="E1DFDD"/>
    </w:rPr>
  </w:style>
  <w:style w:type="character" w:styleId="af2">
    <w:name w:val="annotation reference"/>
    <w:basedOn w:val="a0"/>
    <w:uiPriority w:val="99"/>
    <w:semiHidden/>
    <w:unhideWhenUsed/>
    <w:rsid w:val="0056718B"/>
    <w:rPr>
      <w:sz w:val="21"/>
      <w:szCs w:val="21"/>
    </w:rPr>
  </w:style>
  <w:style w:type="paragraph" w:styleId="af3">
    <w:name w:val="annotation text"/>
    <w:basedOn w:val="a"/>
    <w:link w:val="Char6"/>
    <w:uiPriority w:val="99"/>
    <w:semiHidden/>
    <w:unhideWhenUsed/>
    <w:rsid w:val="0056718B"/>
    <w:pPr>
      <w:jc w:val="left"/>
    </w:pPr>
  </w:style>
  <w:style w:type="character" w:customStyle="1" w:styleId="Char6">
    <w:name w:val="批注文字 Char"/>
    <w:basedOn w:val="a0"/>
    <w:link w:val="af3"/>
    <w:uiPriority w:val="99"/>
    <w:semiHidden/>
    <w:rsid w:val="0056718B"/>
  </w:style>
  <w:style w:type="paragraph" w:styleId="af4">
    <w:name w:val="annotation subject"/>
    <w:basedOn w:val="af3"/>
    <w:next w:val="af3"/>
    <w:link w:val="Char7"/>
    <w:uiPriority w:val="99"/>
    <w:semiHidden/>
    <w:unhideWhenUsed/>
    <w:rsid w:val="0056718B"/>
    <w:rPr>
      <w:b/>
      <w:bCs/>
    </w:rPr>
  </w:style>
  <w:style w:type="character" w:customStyle="1" w:styleId="Char7">
    <w:name w:val="批注主题 Char"/>
    <w:basedOn w:val="Char6"/>
    <w:link w:val="af4"/>
    <w:uiPriority w:val="99"/>
    <w:semiHidden/>
    <w:rsid w:val="0056718B"/>
    <w:rPr>
      <w:b/>
      <w:bCs/>
    </w:rPr>
  </w:style>
  <w:style w:type="paragraph" w:styleId="af5">
    <w:name w:val="Balloon Text"/>
    <w:basedOn w:val="a"/>
    <w:link w:val="Char8"/>
    <w:uiPriority w:val="99"/>
    <w:semiHidden/>
    <w:unhideWhenUsed/>
    <w:rsid w:val="0056718B"/>
    <w:rPr>
      <w:sz w:val="18"/>
      <w:szCs w:val="18"/>
    </w:rPr>
  </w:style>
  <w:style w:type="character" w:customStyle="1" w:styleId="Char8">
    <w:name w:val="批注框文本 Char"/>
    <w:basedOn w:val="a0"/>
    <w:link w:val="af5"/>
    <w:uiPriority w:val="99"/>
    <w:semiHidden/>
    <w:rsid w:val="005671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__1.vsdx"/><Relationship Id="rId18" Type="http://schemas.openxmlformats.org/officeDocument/2006/relationships/package" Target="embeddings/Microsoft_Visio___3.vsdx"/><Relationship Id="rId26" Type="http://schemas.openxmlformats.org/officeDocument/2006/relationships/hyperlink" Target="mailto:15.54mW@0" TargetMode="Externa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chart" Target="charts/chart1.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image" Target="media/image7.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xmlns:c16r2="http://schemas.microsoft.com/office/drawing/2015/06/char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1286986064"/>
        <c:axId val="1286988240"/>
      </c:lineChart>
      <c:catAx>
        <c:axId val="128698606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86988240"/>
        <c:crosses val="autoZero"/>
        <c:auto val="1"/>
        <c:lblAlgn val="ctr"/>
        <c:lblOffset val="100"/>
        <c:noMultiLvlLbl val="0"/>
      </c:catAx>
      <c:valAx>
        <c:axId val="128698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8698606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xmlns:c16r2="http://schemas.microsoft.com/office/drawing/2015/06/char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1286985520"/>
        <c:axId val="1286982256"/>
      </c:lineChart>
      <c:catAx>
        <c:axId val="128698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1286982256"/>
        <c:crosses val="autoZero"/>
        <c:auto val="1"/>
        <c:lblAlgn val="ctr"/>
        <c:lblOffset val="100"/>
        <c:noMultiLvlLbl val="0"/>
      </c:catAx>
      <c:valAx>
        <c:axId val="128698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1286985520"/>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xmlns:c16r2="http://schemas.microsoft.com/office/drawing/2015/06/char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9B9E-412E-AE2F-A4E5CAFA702B}"/>
                </c:ext>
                <c:ext xmlns:c15="http://schemas.microsoft.com/office/drawing/2012/chart" uri="{CE6537A1-D6FC-4f65-9D91-7224C49458BB}"/>
              </c:extLst>
            </c:dLbl>
            <c:dLbl>
              <c:idx val="2"/>
              <c:layout>
                <c:manualLayout>
                  <c:x val="1.3888888888888888E-2"/>
                  <c:y val="-1.388888888888897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9B9E-412E-AE2F-A4E5CAFA702B}"/>
                </c:ext>
                <c:ext xmlns:c15="http://schemas.microsoft.com/office/drawing/2012/chart" uri="{CE6537A1-D6FC-4f65-9D91-7224C49458BB}"/>
              </c:extLst>
            </c:dLbl>
            <c:dLbl>
              <c:idx val="3"/>
              <c:layout>
                <c:manualLayout>
                  <c:x val="2.7777777777777776E-2"/>
                  <c:y val="-4.6296296296296294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9B9E-412E-AE2F-A4E5CAFA702B}"/>
                </c:ext>
                <c:ext xmlns:c15="http://schemas.microsoft.com/office/drawing/2012/chart" uri="{CE6537A1-D6FC-4f65-9D91-7224C49458BB}"/>
              </c:extLst>
            </c:dLbl>
            <c:dLbl>
              <c:idx val="4"/>
              <c:layout>
                <c:manualLayout>
                  <c:x val="2.5000000000000001E-2"/>
                  <c:y val="-8.4875562720133283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9B9E-412E-AE2F-A4E5CAFA702B}"/>
                </c:ex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xmlns:c16r2="http://schemas.microsoft.com/office/drawing/2015/06/char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1286987152"/>
        <c:axId val="1286958864"/>
        <c:axId val="0"/>
      </c:bar3DChart>
      <c:catAx>
        <c:axId val="128698715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1286958864"/>
        <c:crosses val="autoZero"/>
        <c:auto val="1"/>
        <c:lblAlgn val="ctr"/>
        <c:lblOffset val="100"/>
        <c:noMultiLvlLbl val="0"/>
      </c:catAx>
      <c:valAx>
        <c:axId val="128695886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128698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E2C2-ED5F-4951-B5A0-3071DDCD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3760</TotalTime>
  <Pages>18</Pages>
  <Words>6444</Words>
  <Characters>36732</Characters>
  <Application>Microsoft Office Word</Application>
  <DocSecurity>0</DocSecurity>
  <Lines>306</Lines>
  <Paragraphs>86</Paragraphs>
  <ScaleCrop>false</ScaleCrop>
  <Company/>
  <LinksUpToDate>false</LinksUpToDate>
  <CharactersWithSpaces>43090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my</cp:lastModifiedBy>
  <cp:revision>974</cp:revision>
  <dcterms:created xsi:type="dcterms:W3CDTF">2020-06-15T15:19:00Z</dcterms:created>
  <dcterms:modified xsi:type="dcterms:W3CDTF">2020-09-07T01:40:00Z</dcterms:modified>
</cp:coreProperties>
</file>